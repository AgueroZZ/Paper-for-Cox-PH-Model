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 xml:space="preserve">Dear Dr </w:t>
      </w:r>
      <w:proofErr w:type="spellStart"/>
      <w:r>
        <w:rPr>
          <w:sz w:val="24"/>
          <w:szCs w:val="24"/>
        </w:rPr>
        <w:t>Guindani</w:t>
      </w:r>
      <w:proofErr w:type="spellEnd"/>
      <w:r>
        <w:rPr>
          <w:sz w:val="24"/>
          <w:szCs w:val="24"/>
        </w:rPr>
        <w:t xml:space="preserve"> (Editor-in-Chief) and Editors,</w:t>
      </w:r>
    </w:p>
    <w:p w14:paraId="69708FAD" w14:textId="77777777" w:rsidR="009912D1" w:rsidRDefault="009912D1" w:rsidP="009912D1">
      <w:pPr>
        <w:rPr>
          <w:sz w:val="24"/>
          <w:szCs w:val="24"/>
        </w:rPr>
      </w:pPr>
    </w:p>
    <w:p w14:paraId="2B257559" w14:textId="7792B053" w:rsidR="009912D1" w:rsidRPr="00B910D5" w:rsidRDefault="009912D1" w:rsidP="009912D1">
      <w:pPr>
        <w:rPr>
          <w:sz w:val="24"/>
          <w:szCs w:val="24"/>
        </w:rPr>
      </w:pPr>
      <w:r>
        <w:rPr>
          <w:sz w:val="24"/>
          <w:szCs w:val="24"/>
        </w:rPr>
        <w:t xml:space="preserve">We wish to thank you for giving us this </w:t>
      </w:r>
      <w:r w:rsidRPr="00B910D5">
        <w:rPr>
          <w:sz w:val="24"/>
          <w:szCs w:val="24"/>
        </w:rPr>
        <w:t xml:space="preserve">opportunity to revise our manuscript, and thank the associate editor and the referee for their detailed and helpful comments. We have </w:t>
      </w:r>
      <w:r w:rsidR="00B910D5" w:rsidRPr="00B910D5">
        <w:rPr>
          <w:rFonts w:eastAsiaTheme="minorEastAsia"/>
          <w:sz w:val="24"/>
          <w:szCs w:val="24"/>
          <w:lang w:eastAsia="zh-CN"/>
        </w:rPr>
        <w:t>prov</w:t>
      </w:r>
      <w:r w:rsidR="00B910D5" w:rsidRPr="00B910D5">
        <w:rPr>
          <w:sz w:val="24"/>
          <w:szCs w:val="24"/>
        </w:rPr>
        <w:t xml:space="preserve">ided </w:t>
      </w:r>
      <w:r w:rsidRPr="00B910D5">
        <w:rPr>
          <w:sz w:val="24"/>
          <w:szCs w:val="24"/>
        </w:rPr>
        <w:t xml:space="preserve">point-by-point responses </w:t>
      </w:r>
      <w:r w:rsidR="00B910D5">
        <w:rPr>
          <w:sz w:val="24"/>
          <w:szCs w:val="24"/>
        </w:rPr>
        <w:t>to the comments below</w:t>
      </w:r>
      <w:r w:rsidRPr="00B910D5">
        <w:rPr>
          <w:sz w:val="24"/>
          <w:szCs w:val="24"/>
        </w:rPr>
        <w:t>. The main revisions we made can be summarized as the followings:</w:t>
      </w:r>
    </w:p>
    <w:p w14:paraId="61F8CB86" w14:textId="77777777" w:rsidR="009912D1" w:rsidRPr="00B910D5" w:rsidRDefault="009912D1" w:rsidP="009912D1">
      <w:pPr>
        <w:rPr>
          <w:sz w:val="24"/>
          <w:szCs w:val="24"/>
        </w:rPr>
      </w:pPr>
    </w:p>
    <w:p w14:paraId="0E1C13DA" w14:textId="2CA21A57" w:rsidR="00D903E2" w:rsidRPr="001C1C8E" w:rsidRDefault="00301C8F" w:rsidP="001C1C8E">
      <w:pPr>
        <w:pStyle w:val="ListParagraph"/>
        <w:numPr>
          <w:ilvl w:val="0"/>
          <w:numId w:val="1"/>
        </w:numPr>
        <w:rPr>
          <w:rFonts w:ascii="Times New Roman" w:hAnsi="Times New Roman" w:cs="Times New Roman"/>
          <w:sz w:val="24"/>
          <w:szCs w:val="24"/>
        </w:rPr>
      </w:pPr>
      <w:r w:rsidRPr="001C1C8E">
        <w:rPr>
          <w:rFonts w:ascii="Times New Roman" w:hAnsi="Times New Roman" w:cs="Times New Roman"/>
          <w:sz w:val="24"/>
          <w:szCs w:val="24"/>
          <w:lang w:val="en-GB"/>
        </w:rPr>
        <w:t xml:space="preserve">In response to helpful comments from the Editor, we reformatted our section 3 on methodology, to better emphasize the methodological innovations we made in order to extend the </w:t>
      </w:r>
      <w:r w:rsidR="00D903E2" w:rsidRPr="001C1C8E">
        <w:rPr>
          <w:rFonts w:ascii="Times New Roman" w:hAnsi="Times New Roman" w:cs="Times New Roman"/>
          <w:sz w:val="24"/>
          <w:szCs w:val="24"/>
          <w:lang w:val="en-GB"/>
        </w:rPr>
        <w:t>method of (Stringer et al., 2020) to work in our case.</w:t>
      </w:r>
      <w:r w:rsidR="001C1C8E" w:rsidRPr="001C1C8E">
        <w:rPr>
          <w:rFonts w:ascii="Times New Roman" w:hAnsi="Times New Roman" w:cs="Times New Roman"/>
          <w:sz w:val="24"/>
          <w:szCs w:val="24"/>
          <w:lang w:val="en-GB"/>
        </w:rPr>
        <w:t xml:space="preserve"> </w:t>
      </w:r>
      <w:r w:rsidR="00D903E2" w:rsidRPr="001C1C8E">
        <w:rPr>
          <w:rFonts w:ascii="Times New Roman" w:hAnsi="Times New Roman" w:cs="Times New Roman"/>
          <w:sz w:val="24"/>
          <w:szCs w:val="24"/>
        </w:rPr>
        <w:t xml:space="preserve">Furthermore, on top of the proposed method shown in the original manuscript, we have made some additional methodological improvements in this revision. </w:t>
      </w:r>
    </w:p>
    <w:p w14:paraId="57139C7D" w14:textId="71DC6CAD" w:rsidR="009912D1" w:rsidRPr="001C1C8E" w:rsidRDefault="00D903E2" w:rsidP="00301C8F">
      <w:pPr>
        <w:pStyle w:val="ListParagraph"/>
        <w:rPr>
          <w:rFonts w:ascii="Times New Roman" w:hAnsi="Times New Roman" w:cs="Times New Roman"/>
          <w:sz w:val="24"/>
          <w:szCs w:val="24"/>
        </w:rPr>
      </w:pPr>
      <w:r w:rsidRPr="001C1C8E">
        <w:rPr>
          <w:rFonts w:ascii="Times New Roman" w:hAnsi="Times New Roman" w:cs="Times New Roman"/>
          <w:sz w:val="24"/>
          <w:szCs w:val="24"/>
        </w:rPr>
        <w:t>1. We removed the additional Gaussian noise in the additive linear predictor, which made the dense Hessian matrix required in the inference to have a constant dimension that will no longer grow with sample size, and hence reduced the computational load to compute, store or factorize the Hessian matrix.</w:t>
      </w:r>
    </w:p>
    <w:p w14:paraId="320633E2" w14:textId="48410050" w:rsidR="00301C8F" w:rsidRPr="001C1C8E" w:rsidRDefault="00D903E2" w:rsidP="001C1C8E">
      <w:pPr>
        <w:pStyle w:val="ListParagraph"/>
        <w:rPr>
          <w:rFonts w:ascii="Times New Roman" w:hAnsi="Times New Roman" w:cs="Times New Roman"/>
          <w:sz w:val="24"/>
          <w:szCs w:val="24"/>
        </w:rPr>
      </w:pPr>
      <w:r w:rsidRPr="001C1C8E">
        <w:rPr>
          <w:rFonts w:ascii="Times New Roman" w:hAnsi="Times New Roman" w:cs="Times New Roman"/>
          <w:sz w:val="24"/>
          <w:szCs w:val="24"/>
        </w:rPr>
        <w:t xml:space="preserve">2. We adopted the </w:t>
      </w:r>
      <w:r w:rsidR="001C1C8E" w:rsidRPr="001C1C8E">
        <w:rPr>
          <w:rFonts w:ascii="Times New Roman" w:hAnsi="Times New Roman" w:cs="Times New Roman"/>
          <w:sz w:val="24"/>
          <w:szCs w:val="24"/>
        </w:rPr>
        <w:t>automatic differentiation method from the R package TMB (Kristensen et al., 2021) for the computation of both the Laplace approximation and its derivatives. This reduced the number of computations required to compute the mode of the Laplace approximation, and hence improved on the computational efficiency of the proposed method.</w:t>
      </w:r>
    </w:p>
    <w:p w14:paraId="4D3DEA3F" w14:textId="1015B625" w:rsidR="00301C8F" w:rsidRPr="001C1C8E" w:rsidRDefault="00115B92" w:rsidP="00301C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Associate Editor</w:t>
      </w:r>
      <w:r w:rsidR="009912D1">
        <w:rPr>
          <w:rFonts w:ascii="Times New Roman" w:hAnsi="Times New Roman" w:cs="Times New Roman"/>
          <w:sz w:val="24"/>
          <w:szCs w:val="24"/>
        </w:rPr>
        <w:t>, we expanded the</w:t>
      </w:r>
      <w:r w:rsidR="000266AE">
        <w:rPr>
          <w:rFonts w:ascii="Times New Roman" w:hAnsi="Times New Roman" w:cs="Times New Roman"/>
          <w:sz w:val="24"/>
          <w:szCs w:val="24"/>
        </w:rPr>
        <w:t xml:space="preserve"> </w:t>
      </w:r>
      <w:r w:rsidR="000266AE">
        <w:rPr>
          <w:rFonts w:ascii="Times New Roman" w:hAnsi="Times New Roman" w:cs="Times New Roman" w:hint="eastAsia"/>
          <w:sz w:val="24"/>
          <w:szCs w:val="24"/>
        </w:rPr>
        <w:t>sim</w:t>
      </w:r>
      <w:r w:rsidR="000266AE">
        <w:rPr>
          <w:rFonts w:ascii="Times New Roman" w:hAnsi="Times New Roman" w:cs="Times New Roman"/>
          <w:sz w:val="24"/>
          <w:szCs w:val="24"/>
        </w:rPr>
        <w:t>ulation and example sections</w:t>
      </w:r>
      <w:r w:rsidR="009912D1">
        <w:rPr>
          <w:rFonts w:ascii="Times New Roman" w:hAnsi="Times New Roman" w:cs="Times New Roman"/>
          <w:sz w:val="24"/>
          <w:szCs w:val="24"/>
        </w:rPr>
        <w:t xml:space="preserve"> in our revised manuscript. In the revised version, we not only implemented our proposed Laplace-approximation based method for the inference, but also the MCMC method for the same model based on partial likelihood</w:t>
      </w:r>
      <w:r>
        <w:rPr>
          <w:rFonts w:ascii="Times New Roman" w:hAnsi="Times New Roman" w:cs="Times New Roman"/>
          <w:sz w:val="24"/>
          <w:szCs w:val="24"/>
        </w:rPr>
        <w:t>, with appropriate comparisons between the two approaches</w:t>
      </w:r>
      <w:r w:rsidR="009912D1">
        <w:rPr>
          <w:rFonts w:ascii="Times New Roman" w:hAnsi="Times New Roman" w:cs="Times New Roman"/>
          <w:sz w:val="24"/>
          <w:szCs w:val="24"/>
        </w:rPr>
        <w:t>.</w:t>
      </w:r>
    </w:p>
    <w:p w14:paraId="4A6A109D" w14:textId="17D00C31" w:rsidR="000266AE" w:rsidRDefault="00115B92"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response to helpful comments from the reviewer</w:t>
      </w:r>
      <w:r w:rsidR="009912D1">
        <w:rPr>
          <w:rFonts w:ascii="Times New Roman" w:hAnsi="Times New Roman" w:cs="Times New Roman"/>
          <w:sz w:val="24"/>
          <w:szCs w:val="24"/>
        </w:rPr>
        <w:t xml:space="preserve">, </w:t>
      </w:r>
      <w:r w:rsidR="000266AE">
        <w:rPr>
          <w:rFonts w:ascii="Times New Roman" w:hAnsi="Times New Roman" w:cs="Times New Roman"/>
          <w:sz w:val="24"/>
          <w:szCs w:val="24"/>
        </w:rPr>
        <w:t>we have included more thorough comparisons between the proposed method and the existing method, and illustrated the accuracy of the proposed posterior approximation in terms of Mean Square Error and posterior coverage probability through independent replications.</w:t>
      </w:r>
    </w:p>
    <w:p w14:paraId="74F7997E" w14:textId="29E258B2"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xml:space="preserve">. Thank </w:t>
      </w:r>
      <w:r w:rsidR="00115B92">
        <w:rPr>
          <w:sz w:val="24"/>
          <w:szCs w:val="24"/>
        </w:rPr>
        <w:t>you</w:t>
      </w:r>
      <w:r>
        <w:rPr>
          <w:sz w:val="24"/>
          <w:szCs w:val="24"/>
        </w:rPr>
        <w:t xml:space="preserve"> </w:t>
      </w:r>
      <w:r w:rsidR="00115B92">
        <w:rPr>
          <w:sz w:val="24"/>
          <w:szCs w:val="24"/>
        </w:rPr>
        <w:t>for</w:t>
      </w:r>
      <w:r>
        <w:rPr>
          <w:sz w:val="24"/>
          <w:szCs w:val="24"/>
        </w:rPr>
        <w:t xml:space="preserve"> </w:t>
      </w:r>
      <w:r w:rsidR="00115B92">
        <w:rPr>
          <w:sz w:val="24"/>
          <w:szCs w:val="24"/>
        </w:rPr>
        <w:t>considering</w:t>
      </w:r>
      <w:r>
        <w:rPr>
          <w:sz w:val="24"/>
          <w:szCs w:val="24"/>
        </w:rPr>
        <w:t xml:space="preserve">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proofErr w:type="spellStart"/>
      <w:r>
        <w:rPr>
          <w:sz w:val="24"/>
          <w:szCs w:val="24"/>
        </w:rPr>
        <w:t>Ziang</w:t>
      </w:r>
      <w:proofErr w:type="spellEnd"/>
      <w:r>
        <w:rPr>
          <w:sz w:val="24"/>
          <w:szCs w:val="24"/>
        </w:rPr>
        <w:t xml:space="preserve">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77777777" w:rsidR="009912D1" w:rsidRDefault="009912D1" w:rsidP="009912D1">
      <w:pPr>
        <w:ind w:left="360"/>
        <w:rPr>
          <w:sz w:val="24"/>
          <w:szCs w:val="24"/>
        </w:rPr>
      </w:pPr>
      <w:r>
        <w:rPr>
          <w:sz w:val="24"/>
          <w:szCs w:val="24"/>
        </w:rPr>
        <w:t>PhD student</w:t>
      </w:r>
      <w:r>
        <w:rPr>
          <w:sz w:val="24"/>
          <w:szCs w:val="24"/>
        </w:rPr>
        <w:tab/>
      </w:r>
      <w:r>
        <w:rPr>
          <w:sz w:val="24"/>
          <w:szCs w:val="24"/>
        </w:rPr>
        <w:tab/>
        <w:t>PhD Candidate</w:t>
      </w:r>
      <w:r>
        <w:rPr>
          <w:sz w:val="24"/>
          <w:szCs w:val="24"/>
        </w:rPr>
        <w:tab/>
      </w:r>
      <w:r>
        <w:rPr>
          <w:sz w:val="24"/>
          <w:szCs w:val="24"/>
        </w:rPr>
        <w:tab/>
        <w:t>Professor</w:t>
      </w:r>
      <w:r>
        <w:rPr>
          <w:sz w:val="24"/>
          <w:szCs w:val="24"/>
        </w:rPr>
        <w:tab/>
      </w:r>
      <w:r>
        <w:rPr>
          <w:sz w:val="24"/>
          <w:szCs w:val="24"/>
        </w:rPr>
        <w:tab/>
      </w:r>
      <w:proofErr w:type="spellStart"/>
      <w:r>
        <w:rPr>
          <w:sz w:val="24"/>
          <w:szCs w:val="24"/>
        </w:rPr>
        <w:t>Professor</w:t>
      </w:r>
      <w:proofErr w:type="spellEnd"/>
    </w:p>
    <w:p w14:paraId="7816B887" w14:textId="31E8E8B2" w:rsidR="001E7566" w:rsidRDefault="001E7566" w:rsidP="00C70A66"/>
    <w:p w14:paraId="4F33D300" w14:textId="123274C7" w:rsidR="00115B92" w:rsidRDefault="00115B92" w:rsidP="00C70A66"/>
    <w:p w14:paraId="34B6BE9A" w14:textId="61BAD849" w:rsidR="00115B92" w:rsidRDefault="00115B92" w:rsidP="00C70A66"/>
    <w:p w14:paraId="58084727" w14:textId="509E8CD1" w:rsidR="00115B92" w:rsidRDefault="00115B92" w:rsidP="00C70A66"/>
    <w:p w14:paraId="4D9CDE62" w14:textId="77777777" w:rsidR="00115B92" w:rsidRDefault="00115B92" w:rsidP="00C70A66"/>
    <w:p w14:paraId="0F8541C1" w14:textId="06383480" w:rsidR="00564E13" w:rsidRDefault="00564E13" w:rsidP="00C70A66"/>
    <w:p w14:paraId="3542CC7F" w14:textId="7DE43E09" w:rsidR="00564E13" w:rsidRDefault="00726302" w:rsidP="00726302">
      <w:pPr>
        <w:jc w:val="center"/>
        <w:rPr>
          <w:b/>
          <w:bCs/>
          <w:sz w:val="24"/>
          <w:szCs w:val="24"/>
        </w:rPr>
      </w:pPr>
      <w:r>
        <w:rPr>
          <w:b/>
          <w:bCs/>
          <w:sz w:val="24"/>
          <w:szCs w:val="24"/>
        </w:rPr>
        <w:t>Point-by-point review response</w:t>
      </w:r>
    </w:p>
    <w:p w14:paraId="382CCE04" w14:textId="29E834EA" w:rsidR="00BF4AFA" w:rsidRDefault="00BF4AFA" w:rsidP="00726302">
      <w:pPr>
        <w:jc w:val="center"/>
        <w:rPr>
          <w:b/>
          <w:bCs/>
          <w:sz w:val="24"/>
          <w:szCs w:val="24"/>
        </w:rPr>
      </w:pPr>
    </w:p>
    <w:p w14:paraId="2E8DCCE3" w14:textId="2001EA4E" w:rsidR="00BF4AFA" w:rsidRPr="005075B4" w:rsidRDefault="00BF4AFA" w:rsidP="00BF4AFA">
      <w:pPr>
        <w:rPr>
          <w:b/>
          <w:bCs/>
          <w:sz w:val="24"/>
          <w:szCs w:val="24"/>
        </w:rPr>
      </w:pPr>
      <w:r w:rsidRPr="005075B4">
        <w:rPr>
          <w:b/>
          <w:bCs/>
          <w:sz w:val="24"/>
          <w:szCs w:val="24"/>
        </w:rPr>
        <w:t>Comments from the Editor:</w:t>
      </w:r>
    </w:p>
    <w:p w14:paraId="4C42B718" w14:textId="0993F68A" w:rsidR="00BF4AFA" w:rsidRPr="004E54CF" w:rsidRDefault="004E54CF" w:rsidP="00BF4AFA">
      <w:pPr>
        <w:rPr>
          <w:i/>
          <w:iCs/>
        </w:rPr>
      </w:pPr>
      <w:r w:rsidRPr="004E54CF">
        <w:rPr>
          <w:i/>
          <w:iCs/>
        </w:rPr>
        <w:t xml:space="preserve">1. </w:t>
      </w:r>
      <w:r w:rsidRPr="004E54CF">
        <w:rPr>
          <w:rFonts w:eastAsia="Microsoft YaHei UI"/>
          <w:i/>
          <w:iCs/>
          <w:color w:val="323130"/>
          <w:shd w:val="clear" w:color="auto" w:fill="FFFFFF"/>
        </w:rPr>
        <w:t>As explained in the reports to the authors, despite being a solid piece of work, both reviewers have raised concerns about the methodological innovation of the manuscript, especially if compared </w:t>
      </w:r>
      <w:r w:rsidRPr="004E54CF">
        <w:rPr>
          <w:rStyle w:val="markqss9up31d"/>
          <w:rFonts w:eastAsia="Microsoft YaHei UI"/>
          <w:i/>
          <w:iCs/>
          <w:color w:val="323130"/>
          <w:bdr w:val="none" w:sz="0" w:space="0" w:color="auto" w:frame="1"/>
          <w:shd w:val="clear" w:color="auto" w:fill="FFFFFF"/>
        </w:rPr>
        <w:t>with</w:t>
      </w:r>
      <w:r w:rsidRPr="004E54CF">
        <w:rPr>
          <w:rFonts w:eastAsia="Microsoft YaHei UI"/>
          <w:i/>
          <w:iCs/>
          <w:color w:val="323130"/>
          <w:shd w:val="clear" w:color="auto" w:fill="FFFFFF"/>
        </w:rPr>
        <w:t> a paper (Stringer et al., 2020) recently published by three of the four authors of this manuscript.</w:t>
      </w:r>
    </w:p>
    <w:p w14:paraId="121BC62D" w14:textId="7DEB19F8" w:rsidR="00726302" w:rsidRDefault="00726302" w:rsidP="00726302">
      <w:pPr>
        <w:rPr>
          <w:b/>
          <w:bCs/>
          <w:sz w:val="24"/>
          <w:szCs w:val="24"/>
        </w:rPr>
      </w:pPr>
    </w:p>
    <w:p w14:paraId="3F504584" w14:textId="4BEBC98B" w:rsidR="004E54CF" w:rsidRDefault="004E54CF" w:rsidP="00726302">
      <w:pPr>
        <w:rPr>
          <w:b/>
          <w:bCs/>
          <w:lang w:val="en-US" w:eastAsia="zh-CN"/>
        </w:rPr>
      </w:pPr>
      <w:r w:rsidRPr="005075B4">
        <w:rPr>
          <w:b/>
          <w:bCs/>
          <w:lang w:val="en-US" w:eastAsia="zh-CN"/>
        </w:rPr>
        <w:t>Response</w:t>
      </w:r>
      <w:r>
        <w:rPr>
          <w:b/>
          <w:bCs/>
          <w:lang w:val="en-US" w:eastAsia="zh-CN"/>
        </w:rPr>
        <w:t xml:space="preserve">: </w:t>
      </w:r>
      <w:r w:rsidR="00713DE2">
        <w:rPr>
          <w:b/>
          <w:bCs/>
          <w:lang w:val="en-US" w:eastAsia="zh-CN"/>
        </w:rPr>
        <w:t xml:space="preserve"> </w:t>
      </w:r>
    </w:p>
    <w:p w14:paraId="14DAF855" w14:textId="77777777" w:rsidR="004E54CF" w:rsidRDefault="004E54CF" w:rsidP="00726302">
      <w:pPr>
        <w:rPr>
          <w:b/>
          <w:bCs/>
          <w:sz w:val="24"/>
          <w:szCs w:val="24"/>
        </w:rPr>
      </w:pPr>
    </w:p>
    <w:p w14:paraId="4843C4B6" w14:textId="23FD7FBC" w:rsidR="00726302" w:rsidRDefault="00726302" w:rsidP="00726302">
      <w:pPr>
        <w:rPr>
          <w:sz w:val="24"/>
          <w:szCs w:val="24"/>
        </w:rPr>
      </w:pPr>
    </w:p>
    <w:p w14:paraId="4F1A07B8" w14:textId="334549CB" w:rsidR="00726302" w:rsidRPr="005075B4" w:rsidRDefault="00726302" w:rsidP="00726302">
      <w:pPr>
        <w:rPr>
          <w:b/>
          <w:bCs/>
          <w:sz w:val="24"/>
          <w:szCs w:val="24"/>
        </w:rPr>
      </w:pPr>
      <w:r w:rsidRPr="005075B4">
        <w:rPr>
          <w:b/>
          <w:bCs/>
          <w:sz w:val="24"/>
          <w:szCs w:val="24"/>
        </w:rPr>
        <w:t>Comments from the Associate Editor:</w:t>
      </w:r>
    </w:p>
    <w:p w14:paraId="7D5EAC77" w14:textId="251931F1" w:rsidR="00726302" w:rsidRPr="005075B4" w:rsidRDefault="00726302" w:rsidP="00726302">
      <w:pPr>
        <w:rPr>
          <w:lang w:val="en-US" w:eastAsia="zh-CN"/>
        </w:rPr>
      </w:pPr>
    </w:p>
    <w:p w14:paraId="529DBF4B" w14:textId="0D955408" w:rsidR="00726302" w:rsidRPr="005075B4" w:rsidRDefault="00726302" w:rsidP="00726302">
      <w:pPr>
        <w:pStyle w:val="Default"/>
        <w:rPr>
          <w:rFonts w:ascii="Times New Roman" w:hAnsi="Times New Roman" w:cs="Times New Roman"/>
          <w:sz w:val="20"/>
          <w:szCs w:val="20"/>
        </w:rPr>
      </w:pPr>
      <w:r w:rsidRPr="005075B4">
        <w:rPr>
          <w:rFonts w:ascii="Times New Roman" w:hAnsi="Times New Roman" w:cs="Times New Roman"/>
          <w:sz w:val="20"/>
          <w:szCs w:val="20"/>
          <w:lang w:eastAsia="zh-CN"/>
        </w:rPr>
        <w:t xml:space="preserve">1. </w:t>
      </w:r>
      <w:r w:rsidRPr="005075B4">
        <w:rPr>
          <w:rFonts w:ascii="Times New Roman" w:hAnsi="Times New Roman" w:cs="Times New Roman"/>
          <w:i/>
          <w:iCs/>
          <w:sz w:val="20"/>
          <w:szCs w:val="20"/>
        </w:rPr>
        <w:t>I recommend expanding your paper so as to include appropriate conceptual and numerical comparisons between MCMC based inference for the Cox model and the proposed methodology, to better inform applied statisticians.</w:t>
      </w:r>
    </w:p>
    <w:p w14:paraId="44705928" w14:textId="34C55EB2" w:rsidR="00726302" w:rsidRPr="005075B4" w:rsidRDefault="00726302" w:rsidP="00726302">
      <w:pPr>
        <w:rPr>
          <w:lang w:val="en-US" w:eastAsia="zh-CN"/>
        </w:rPr>
      </w:pPr>
    </w:p>
    <w:p w14:paraId="12CE9774" w14:textId="23D90CC9" w:rsidR="00726302" w:rsidRPr="005075B4" w:rsidRDefault="00726302" w:rsidP="00726302">
      <w:pPr>
        <w:rPr>
          <w:lang w:val="en-US" w:eastAsia="zh-CN"/>
        </w:rPr>
      </w:pPr>
      <w:r w:rsidRPr="005075B4">
        <w:rPr>
          <w:b/>
          <w:bCs/>
          <w:lang w:val="en-US" w:eastAsia="zh-CN"/>
        </w:rPr>
        <w:t>Response</w:t>
      </w:r>
      <w:r w:rsidRPr="005075B4">
        <w:rPr>
          <w:lang w:val="en-US" w:eastAsia="zh-CN"/>
        </w:rPr>
        <w:t xml:space="preserve">: We would like to thank the associate editor for this constructive suggestion. In our revised manuscript, we have included comparisons between MCMC based inference and inference from the proposed method in the two real data analysis examples. </w:t>
      </w:r>
    </w:p>
    <w:p w14:paraId="7AAF93B9" w14:textId="3CC31E50" w:rsidR="00726302" w:rsidRPr="005075B4" w:rsidRDefault="00726302" w:rsidP="00726302">
      <w:pPr>
        <w:rPr>
          <w:lang w:val="en-US" w:eastAsia="zh-CN"/>
        </w:rPr>
      </w:pPr>
    </w:p>
    <w:p w14:paraId="2100C54B" w14:textId="3B67D274" w:rsidR="00726302" w:rsidRPr="005075B4" w:rsidRDefault="00726302" w:rsidP="00726302">
      <w:pPr>
        <w:rPr>
          <w:b/>
          <w:bCs/>
          <w:sz w:val="24"/>
          <w:szCs w:val="24"/>
        </w:rPr>
      </w:pPr>
      <w:r w:rsidRPr="005075B4">
        <w:rPr>
          <w:b/>
          <w:bCs/>
          <w:sz w:val="24"/>
          <w:szCs w:val="24"/>
        </w:rPr>
        <w:t>Comments from the Referee:</w:t>
      </w:r>
    </w:p>
    <w:p w14:paraId="246EB184" w14:textId="31FE6088" w:rsidR="00726302" w:rsidRPr="005075B4" w:rsidRDefault="00726302" w:rsidP="00726302">
      <w:pPr>
        <w:rPr>
          <w:lang w:val="en-US" w:eastAsia="zh-CN"/>
        </w:rPr>
      </w:pPr>
    </w:p>
    <w:p w14:paraId="06CA1E3F" w14:textId="5CCFB979" w:rsidR="00726302" w:rsidRPr="005075B4" w:rsidRDefault="00726302" w:rsidP="00726302">
      <w:pPr>
        <w:rPr>
          <w:i/>
          <w:iCs/>
          <w:lang w:val="en-US" w:eastAsia="zh-CN"/>
        </w:rPr>
      </w:pPr>
      <w:r w:rsidRPr="005075B4">
        <w:rPr>
          <w:lang w:val="en-US" w:eastAsia="zh-CN"/>
        </w:rPr>
        <w:t xml:space="preserve">1. </w:t>
      </w:r>
      <w:r w:rsidRPr="005075B4">
        <w:rPr>
          <w:i/>
          <w:iCs/>
          <w:lang w:val="en-US" w:eastAsia="zh-CN"/>
        </w:rPr>
        <w:t>The model specification presented in Equation 1 is general as it accounts for predictors whose association with the log-hazard is modelled as linear or semi-parametrically, and for a frailty term. It is not immediately clear though if the computational challenges provided by the use of the Cox PH model with partial likelihood have anything to do with the specific model that was considered or the same would arise regardless of the model adopted for the effect of the predictors. If this is the case, in my opinion, the presentation of the method might be more effective if introduced, at first, for the simplest model, for example the one only counting only the covariates x_{</w:t>
      </w:r>
      <w:proofErr w:type="spellStart"/>
      <w:r w:rsidRPr="005075B4">
        <w:rPr>
          <w:i/>
          <w:iCs/>
          <w:lang w:val="en-US" w:eastAsia="zh-CN"/>
        </w:rPr>
        <w:t>ij</w:t>
      </w:r>
      <w:proofErr w:type="spellEnd"/>
      <w:r w:rsidRPr="005075B4">
        <w:rPr>
          <w:i/>
          <w:iCs/>
          <w:lang w:val="en-US" w:eastAsia="zh-CN"/>
        </w:rPr>
        <w:t>}. The more complex model could be introduced at a later stage as the one implemented in the examples of Section 4.</w:t>
      </w:r>
    </w:p>
    <w:p w14:paraId="280B3811" w14:textId="5172A73C" w:rsidR="00726302" w:rsidRPr="005075B4" w:rsidRDefault="00726302" w:rsidP="00726302">
      <w:pPr>
        <w:rPr>
          <w:i/>
          <w:iCs/>
          <w:lang w:val="en-US" w:eastAsia="zh-CN"/>
        </w:rPr>
      </w:pPr>
    </w:p>
    <w:p w14:paraId="36869871" w14:textId="1346095E" w:rsidR="00726302" w:rsidRPr="005075B4" w:rsidRDefault="00726302" w:rsidP="00726302">
      <w:pPr>
        <w:rPr>
          <w:lang w:val="en-US" w:eastAsia="zh-CN"/>
        </w:rPr>
      </w:pPr>
      <w:r w:rsidRPr="005075B4">
        <w:rPr>
          <w:b/>
          <w:bCs/>
          <w:lang w:val="en-US" w:eastAsia="zh-CN"/>
        </w:rPr>
        <w:t>Response:</w:t>
      </w:r>
      <w:r w:rsidR="009F6497" w:rsidRPr="005075B4">
        <w:rPr>
          <w:b/>
          <w:bCs/>
          <w:lang w:val="en-US" w:eastAsia="zh-CN"/>
        </w:rPr>
        <w:t xml:space="preserve"> </w:t>
      </w:r>
      <w:r w:rsidR="003B5309">
        <w:rPr>
          <w:lang w:val="en-US" w:eastAsia="zh-CN"/>
        </w:rPr>
        <w:t xml:space="preserve">Although we see the point suggested by the reviewer, we decided to keep the current presentation for the following reason. The model form presented in Equation (1) </w:t>
      </w:r>
      <w:r w:rsidR="0021746B">
        <w:rPr>
          <w:lang w:val="en-US" w:eastAsia="zh-CN"/>
        </w:rPr>
        <w:t>aims to show the flexibility of the proposed method to include different kinds of covariate effects and frailties in the analysis. In the revised manuscript, we have made this part clearer by providing several references to the model forms accommodated by the existing Bayesian inference methods and contrasted them with the flexible model form we considered in this work (page 3,</w:t>
      </w:r>
      <w:r w:rsidR="00301C8F">
        <w:rPr>
          <w:lang w:val="en-US" w:eastAsia="zh-CN"/>
        </w:rPr>
        <w:t xml:space="preserve"> the</w:t>
      </w:r>
      <w:r w:rsidR="0021746B">
        <w:rPr>
          <w:lang w:val="en-US" w:eastAsia="zh-CN"/>
        </w:rPr>
        <w:t xml:space="preserve"> first paragraph </w:t>
      </w:r>
      <w:r w:rsidR="00301C8F">
        <w:rPr>
          <w:lang w:val="en-US" w:eastAsia="zh-CN"/>
        </w:rPr>
        <w:t>of</w:t>
      </w:r>
      <w:r w:rsidR="0021746B">
        <w:rPr>
          <w:lang w:val="en-US" w:eastAsia="zh-CN"/>
        </w:rPr>
        <w:t xml:space="preserve"> section 2.1).</w:t>
      </w:r>
    </w:p>
    <w:p w14:paraId="4F0A15CC" w14:textId="74369B70" w:rsidR="009912D1" w:rsidRDefault="009912D1" w:rsidP="0021746B">
      <w:pPr>
        <w:rPr>
          <w:lang w:val="en-US"/>
        </w:rPr>
      </w:pPr>
    </w:p>
    <w:p w14:paraId="6DF6144A" w14:textId="77777777" w:rsidR="0021746B" w:rsidRPr="005075B4" w:rsidRDefault="0021746B" w:rsidP="0021746B">
      <w:pPr>
        <w:rPr>
          <w:lang w:val="en-US"/>
        </w:rPr>
      </w:pPr>
    </w:p>
    <w:p w14:paraId="2B87F4B7" w14:textId="77777777" w:rsidR="005075B4" w:rsidRPr="005075B4" w:rsidRDefault="005075B4" w:rsidP="00726302">
      <w:pPr>
        <w:jc w:val="center"/>
        <w:rPr>
          <w:lang w:val="en-US"/>
        </w:rPr>
      </w:pPr>
    </w:p>
    <w:p w14:paraId="40410828" w14:textId="77777777" w:rsidR="009F6497" w:rsidRPr="005075B4" w:rsidRDefault="009F6497" w:rsidP="009F6497">
      <w:pPr>
        <w:rPr>
          <w:i/>
          <w:iCs/>
          <w:lang w:val="en-US" w:eastAsia="zh-CN"/>
        </w:rPr>
      </w:pPr>
      <w:r w:rsidRPr="005075B4">
        <w:rPr>
          <w:lang w:val="en-US" w:eastAsia="zh-CN"/>
        </w:rPr>
        <w:t xml:space="preserve">2. </w:t>
      </w:r>
      <w:r w:rsidRPr="005075B4">
        <w:rPr>
          <w:i/>
          <w:iCs/>
          <w:lang w:val="en-US" w:eastAsia="zh-CN"/>
        </w:rPr>
        <w:t>The starting point of the paper is that existing approaches based on INLA cannot be applied to Cox PH models with partial likelihood. It should be clarified in the introduction if other Bayesian methods, either exact or approximate, have been used in the literature. This aspect should be clarified.</w:t>
      </w:r>
    </w:p>
    <w:p w14:paraId="7E981298" w14:textId="479366CD" w:rsidR="009F6497" w:rsidRPr="005075B4" w:rsidRDefault="009F6497" w:rsidP="009F6497">
      <w:pPr>
        <w:rPr>
          <w:i/>
          <w:iCs/>
          <w:lang w:val="en-US" w:eastAsia="zh-CN"/>
        </w:rPr>
      </w:pPr>
      <w:r w:rsidRPr="005075B4">
        <w:rPr>
          <w:i/>
          <w:iCs/>
          <w:lang w:val="en-US" w:eastAsia="zh-CN"/>
        </w:rPr>
        <w:t>In addition, I think it might be worth mentioning another class of nonparametric models for the baseline hazard function, such as the one of Dykstra &amp; Laud, (1981), where the baseline hazard function is modelled by means of a gamma process.</w:t>
      </w:r>
    </w:p>
    <w:p w14:paraId="2B0E4668" w14:textId="77777777" w:rsidR="009F6497" w:rsidRPr="005075B4" w:rsidRDefault="009F6497" w:rsidP="009F6497">
      <w:pPr>
        <w:rPr>
          <w:i/>
          <w:iCs/>
          <w:lang w:val="en-US" w:eastAsia="zh-CN"/>
        </w:rPr>
      </w:pPr>
    </w:p>
    <w:p w14:paraId="5DAFE0EA" w14:textId="00E20FFA" w:rsidR="009F6497" w:rsidRPr="005075B4" w:rsidRDefault="009F6497" w:rsidP="009F6497">
      <w:pPr>
        <w:rPr>
          <w:lang w:val="en-US" w:eastAsia="zh-CN"/>
        </w:rPr>
      </w:pPr>
      <w:r w:rsidRPr="005075B4">
        <w:rPr>
          <w:b/>
          <w:bCs/>
          <w:lang w:val="en-US" w:eastAsia="zh-CN"/>
        </w:rPr>
        <w:t xml:space="preserve">Response: </w:t>
      </w:r>
      <w:r w:rsidR="0021746B">
        <w:rPr>
          <w:lang w:val="en-US" w:eastAsia="zh-CN"/>
        </w:rPr>
        <w:t xml:space="preserve">We would like to thank the referee for this helpful comment. In the revised manuscript, we have added a more complete literature overview on the existing Bayesian methods for this model, including the nonparametric method mentioned in the reviewer’s comment (page </w:t>
      </w:r>
      <w:r w:rsidR="00301C8F">
        <w:rPr>
          <w:lang w:val="en-US" w:eastAsia="zh-CN"/>
        </w:rPr>
        <w:t>2, the second paragraph of section 1).</w:t>
      </w:r>
    </w:p>
    <w:p w14:paraId="2073CD6F" w14:textId="159CCF1A" w:rsidR="009F6497" w:rsidRPr="005075B4" w:rsidRDefault="009F6497" w:rsidP="009F6497">
      <w:pPr>
        <w:rPr>
          <w:lang w:val="en-US" w:eastAsia="zh-CN"/>
        </w:rPr>
      </w:pPr>
    </w:p>
    <w:p w14:paraId="3BC1DFA1" w14:textId="17ACEC65" w:rsidR="009F6497" w:rsidRPr="005075B4" w:rsidRDefault="009F6497" w:rsidP="009F6497">
      <w:pPr>
        <w:rPr>
          <w:lang w:val="en-US" w:eastAsia="zh-CN"/>
        </w:rPr>
      </w:pPr>
    </w:p>
    <w:p w14:paraId="2C3D9476" w14:textId="77777777" w:rsidR="00931983" w:rsidRPr="005075B4" w:rsidRDefault="00931983" w:rsidP="009F6497">
      <w:pPr>
        <w:rPr>
          <w:lang w:val="en-US" w:eastAsia="zh-CN"/>
        </w:rPr>
      </w:pPr>
    </w:p>
    <w:p w14:paraId="171BC655" w14:textId="77777777" w:rsidR="00931983" w:rsidRPr="005075B4" w:rsidRDefault="00931983" w:rsidP="009F6497">
      <w:pPr>
        <w:rPr>
          <w:lang w:val="en-US" w:eastAsia="zh-CN"/>
        </w:rPr>
      </w:pPr>
    </w:p>
    <w:p w14:paraId="1B6A49EC" w14:textId="77777777" w:rsidR="00931983" w:rsidRPr="005075B4" w:rsidRDefault="00931983" w:rsidP="009F6497">
      <w:pPr>
        <w:rPr>
          <w:lang w:val="en-US" w:eastAsia="zh-CN"/>
        </w:rPr>
      </w:pPr>
    </w:p>
    <w:p w14:paraId="138BE5BD" w14:textId="77777777" w:rsidR="00931983" w:rsidRPr="005075B4" w:rsidRDefault="00931983" w:rsidP="009F6497">
      <w:pPr>
        <w:rPr>
          <w:lang w:val="en-US" w:eastAsia="zh-CN"/>
        </w:rPr>
      </w:pPr>
    </w:p>
    <w:p w14:paraId="0FCA1D17" w14:textId="77777777" w:rsidR="00931983" w:rsidRPr="005075B4" w:rsidRDefault="00931983" w:rsidP="009F6497">
      <w:pPr>
        <w:rPr>
          <w:lang w:val="en-US" w:eastAsia="zh-CN"/>
        </w:rPr>
      </w:pPr>
    </w:p>
    <w:p w14:paraId="56E211A5" w14:textId="77777777" w:rsidR="00A16BB4" w:rsidRPr="005075B4" w:rsidRDefault="00A16BB4" w:rsidP="009F6497">
      <w:pPr>
        <w:rPr>
          <w:lang w:val="en-US" w:eastAsia="zh-CN"/>
        </w:rPr>
      </w:pPr>
    </w:p>
    <w:p w14:paraId="2D8F2B23" w14:textId="7B8B9F77" w:rsidR="00931983" w:rsidRDefault="00931983" w:rsidP="009F6497">
      <w:pPr>
        <w:rPr>
          <w:lang w:val="en-US" w:eastAsia="zh-CN"/>
        </w:rPr>
      </w:pPr>
    </w:p>
    <w:p w14:paraId="36719A88" w14:textId="3F4233FD" w:rsidR="00301C8F" w:rsidRDefault="00301C8F" w:rsidP="009F6497">
      <w:pPr>
        <w:rPr>
          <w:lang w:val="en-US" w:eastAsia="zh-CN"/>
        </w:rPr>
      </w:pPr>
    </w:p>
    <w:p w14:paraId="69D14FEB" w14:textId="1DF3D080" w:rsidR="00301C8F" w:rsidRDefault="00301C8F" w:rsidP="009F6497">
      <w:pPr>
        <w:rPr>
          <w:lang w:val="en-US" w:eastAsia="zh-CN"/>
        </w:rPr>
      </w:pPr>
    </w:p>
    <w:p w14:paraId="2D928815" w14:textId="697B4F57" w:rsidR="00301C8F" w:rsidRDefault="00301C8F" w:rsidP="009F6497">
      <w:pPr>
        <w:rPr>
          <w:lang w:val="en-US" w:eastAsia="zh-CN"/>
        </w:rPr>
      </w:pPr>
    </w:p>
    <w:p w14:paraId="3A9FA1E9" w14:textId="1913314D" w:rsidR="00301C8F" w:rsidRDefault="00301C8F" w:rsidP="009F6497">
      <w:pPr>
        <w:rPr>
          <w:lang w:val="en-US" w:eastAsia="zh-CN"/>
        </w:rPr>
      </w:pPr>
    </w:p>
    <w:p w14:paraId="10571FA8" w14:textId="77777777" w:rsidR="00301C8F" w:rsidRPr="005075B4" w:rsidRDefault="00301C8F" w:rsidP="009F6497">
      <w:pPr>
        <w:rPr>
          <w:lang w:val="en-US" w:eastAsia="zh-CN"/>
        </w:rPr>
      </w:pPr>
    </w:p>
    <w:p w14:paraId="5FF5AE6A" w14:textId="0DF93C68" w:rsidR="009F6497" w:rsidRPr="005075B4" w:rsidRDefault="009F6497" w:rsidP="009F6497">
      <w:pPr>
        <w:rPr>
          <w:i/>
          <w:iCs/>
          <w:lang w:val="en-US" w:eastAsia="zh-CN"/>
        </w:rPr>
      </w:pPr>
      <w:r w:rsidRPr="005075B4">
        <w:rPr>
          <w:lang w:val="en-US" w:eastAsia="zh-CN"/>
        </w:rPr>
        <w:t xml:space="preserve">3. </w:t>
      </w:r>
      <w:r w:rsidRPr="005075B4">
        <w:rPr>
          <w:i/>
          <w:iCs/>
          <w:lang w:val="en-US" w:eastAsia="zh-CN"/>
        </w:rPr>
        <w:t>I find the simulation study of Section 4 not very compelling as, in my opinion, it fails at satisfactorily address two questions that I think are relevant when adopting a new and approximate method for posterior computation. Namely, 1) how good is the approximation? 2) How is the method compared with alternative strategies for posterior computations, both in terms of accuracy and computational efficiency?</w:t>
      </w:r>
    </w:p>
    <w:p w14:paraId="76B15FAD" w14:textId="4AA6D3CE" w:rsidR="00931983" w:rsidRPr="005075B4" w:rsidRDefault="00931983" w:rsidP="009F6497">
      <w:pPr>
        <w:rPr>
          <w:i/>
          <w:iCs/>
          <w:lang w:val="en-US" w:eastAsia="zh-CN"/>
        </w:rPr>
      </w:pPr>
      <w:r w:rsidRPr="005075B4">
        <w:rPr>
          <w:i/>
          <w:iCs/>
          <w:lang w:val="en-US" w:eastAsia="zh-CN"/>
        </w:rPr>
        <w:t>I will list some points which I believe would help making the simulation study more compelling. These suggestions are nothing but a possible option, other ideas might be equally valid. As for point 1, it would be interesting -for example- to explore the coverage of the approximate posterior estimates on a set of several replicates. Another option could be to compare posterior estimates of the proposed approximate method with those obtained with standard MCMC (when the parametric form of the baseline hazard which generated the data is known). As for point 2, right now the only comparisons are rather qualitative and made only on the analysis of the real data sets of Sections 4.2 and 4.3. A comparison could be carried out also in the case of simulated data: one option that seems in line with how the material is presented would be to compare posterior inference obtained with the proposed method, with the one produced by the approach of Martino et al., (2011). Such comparison could be done under various settings, e.g. settings where the smoothness assumptions required by Martino and co-authors are met by the data generating process, and settings where the same requirements are not met.</w:t>
      </w:r>
    </w:p>
    <w:p w14:paraId="60CF7132" w14:textId="11367185" w:rsidR="009F6497" w:rsidRPr="005075B4" w:rsidRDefault="009F6497" w:rsidP="009F6497">
      <w:pPr>
        <w:rPr>
          <w:lang w:val="en-US" w:eastAsia="zh-CN"/>
        </w:rPr>
      </w:pPr>
    </w:p>
    <w:p w14:paraId="1413A0EC" w14:textId="637A5083" w:rsidR="00931983" w:rsidRPr="005075B4" w:rsidRDefault="009F6497" w:rsidP="009F6497">
      <w:pPr>
        <w:rPr>
          <w:lang w:val="en-US" w:eastAsia="zh-CN"/>
        </w:rPr>
      </w:pPr>
      <w:r w:rsidRPr="005075B4">
        <w:rPr>
          <w:b/>
          <w:bCs/>
          <w:lang w:val="en-US" w:eastAsia="zh-CN"/>
        </w:rPr>
        <w:t>Response:</w:t>
      </w:r>
      <w:r w:rsidR="00A16BB4" w:rsidRPr="005075B4">
        <w:rPr>
          <w:lang w:val="en-US" w:eastAsia="zh-CN"/>
        </w:rPr>
        <w:t xml:space="preserve"> </w:t>
      </w:r>
      <w:r w:rsidR="00931983" w:rsidRPr="005075B4">
        <w:rPr>
          <w:lang w:val="en-US" w:eastAsia="zh-CN"/>
        </w:rPr>
        <w:t>The</w:t>
      </w:r>
      <w:r w:rsidRPr="005075B4">
        <w:rPr>
          <w:lang w:val="en-US" w:eastAsia="zh-CN"/>
        </w:rPr>
        <w:t xml:space="preserve"> simulation section now contains two specific examples on which the proposed approximate inference method </w:t>
      </w:r>
      <w:r w:rsidR="00A16BB4" w:rsidRPr="005075B4">
        <w:rPr>
          <w:lang w:val="en-US" w:eastAsia="zh-CN"/>
        </w:rPr>
        <w:t>is shown to perform</w:t>
      </w:r>
      <w:r w:rsidRPr="005075B4">
        <w:rPr>
          <w:lang w:val="en-US" w:eastAsia="zh-CN"/>
        </w:rPr>
        <w:t xml:space="preserve"> better than the existing approximate inference method based on full likelihood</w:t>
      </w:r>
      <w:r w:rsidR="00A16BB4" w:rsidRPr="005075B4">
        <w:rPr>
          <w:lang w:val="en-US" w:eastAsia="zh-CN"/>
        </w:rPr>
        <w:t xml:space="preserve">. This is shown to occur </w:t>
      </w:r>
      <w:r w:rsidRPr="005075B4">
        <w:rPr>
          <w:lang w:val="en-US" w:eastAsia="zh-CN"/>
        </w:rPr>
        <w:t xml:space="preserve">when the frailties are sparse, and when the true baseline hazard function is </w:t>
      </w:r>
      <w:r w:rsidR="005075B4" w:rsidRPr="005075B4">
        <w:rPr>
          <w:lang w:val="en-US" w:eastAsia="zh-CN"/>
        </w:rPr>
        <w:t xml:space="preserve">rapidly varying. </w:t>
      </w:r>
      <w:r w:rsidR="00931983" w:rsidRPr="005075B4">
        <w:rPr>
          <w:lang w:val="en-US" w:eastAsia="zh-CN"/>
        </w:rPr>
        <w:t xml:space="preserve"> According to the suggestion from the referee, we have explored the coverage rates of approximate posterior credible intervals on a set of independent replicates for each method in each simulation example, and we have computed and compared the empirical MSE of each method. Also, as the referee has mentioned, we have now provided the simulation results under various settings (e.g. </w:t>
      </w:r>
      <w:r w:rsidR="00FD63CF" w:rsidRPr="005075B4">
        <w:rPr>
          <w:lang w:val="en-US" w:eastAsia="zh-CN"/>
        </w:rPr>
        <w:t>settings where the smoothness of baseline hazard is at different levels, settings where the sparsity of frailties is at different levels).</w:t>
      </w:r>
    </w:p>
    <w:p w14:paraId="0A53DD93" w14:textId="4A44BDE0" w:rsidR="00FD63CF" w:rsidRPr="005075B4" w:rsidRDefault="00FD63CF" w:rsidP="009F6497">
      <w:pPr>
        <w:rPr>
          <w:lang w:val="en-US" w:eastAsia="zh-CN"/>
        </w:rPr>
      </w:pPr>
      <w:r w:rsidRPr="005075B4">
        <w:rPr>
          <w:lang w:val="en-US" w:eastAsia="zh-CN"/>
        </w:rPr>
        <w:t>Furthermore, we have expanded two data analysis examples to include the inferential result from MCMC method on partial likelihood. The revised examples both compared the posterior estimates of the proposed approximate method with MCMC, and demonstrated the computational efficiency of the proposed approach over MCMC.</w:t>
      </w:r>
    </w:p>
    <w:p w14:paraId="4A350D9F" w14:textId="22D82616" w:rsidR="00FD63CF" w:rsidRPr="005075B4" w:rsidRDefault="00FD63CF" w:rsidP="009F6497">
      <w:pPr>
        <w:rPr>
          <w:lang w:val="en-US" w:eastAsia="zh-CN"/>
        </w:rPr>
      </w:pPr>
    </w:p>
    <w:sectPr w:rsidR="00FD63CF" w:rsidRPr="005075B4"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74417" w14:textId="77777777" w:rsidR="00074C30" w:rsidRDefault="00074C30" w:rsidP="007B63B5">
      <w:r>
        <w:separator/>
      </w:r>
    </w:p>
  </w:endnote>
  <w:endnote w:type="continuationSeparator" w:id="0">
    <w:p w14:paraId="4E562021" w14:textId="77777777" w:rsidR="00074C30" w:rsidRDefault="00074C30"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BF089" w14:textId="77777777" w:rsidR="00074C30" w:rsidRDefault="00074C30" w:rsidP="007B63B5">
      <w:r>
        <w:separator/>
      </w:r>
    </w:p>
  </w:footnote>
  <w:footnote w:type="continuationSeparator" w:id="0">
    <w:p w14:paraId="434C5364" w14:textId="77777777" w:rsidR="00074C30" w:rsidRDefault="00074C30"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266AE"/>
    <w:rsid w:val="00033096"/>
    <w:rsid w:val="00033F8D"/>
    <w:rsid w:val="0003490E"/>
    <w:rsid w:val="000378FC"/>
    <w:rsid w:val="000406D6"/>
    <w:rsid w:val="00044462"/>
    <w:rsid w:val="00061C1C"/>
    <w:rsid w:val="00066A93"/>
    <w:rsid w:val="00074C30"/>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15B92"/>
    <w:rsid w:val="001278B6"/>
    <w:rsid w:val="00136EB4"/>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1C8E"/>
    <w:rsid w:val="001C2A17"/>
    <w:rsid w:val="001C41B1"/>
    <w:rsid w:val="001D15F5"/>
    <w:rsid w:val="001D5A0A"/>
    <w:rsid w:val="001E5EC6"/>
    <w:rsid w:val="001E7566"/>
    <w:rsid w:val="001E7E18"/>
    <w:rsid w:val="001F2500"/>
    <w:rsid w:val="001F27BF"/>
    <w:rsid w:val="001F58DF"/>
    <w:rsid w:val="0020045E"/>
    <w:rsid w:val="00201886"/>
    <w:rsid w:val="0020385F"/>
    <w:rsid w:val="002056FE"/>
    <w:rsid w:val="00206A16"/>
    <w:rsid w:val="00210588"/>
    <w:rsid w:val="002109D5"/>
    <w:rsid w:val="002124FE"/>
    <w:rsid w:val="0021373A"/>
    <w:rsid w:val="00214928"/>
    <w:rsid w:val="0021746B"/>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E0C22"/>
    <w:rsid w:val="002E62FE"/>
    <w:rsid w:val="0030136E"/>
    <w:rsid w:val="00301C8F"/>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B5309"/>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57792"/>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54CF"/>
    <w:rsid w:val="004E66A4"/>
    <w:rsid w:val="004F1EE0"/>
    <w:rsid w:val="00500026"/>
    <w:rsid w:val="005046D3"/>
    <w:rsid w:val="00506C53"/>
    <w:rsid w:val="005075B4"/>
    <w:rsid w:val="00510AC2"/>
    <w:rsid w:val="00511508"/>
    <w:rsid w:val="00514649"/>
    <w:rsid w:val="005164ED"/>
    <w:rsid w:val="0051652B"/>
    <w:rsid w:val="00552434"/>
    <w:rsid w:val="005524CB"/>
    <w:rsid w:val="00556CCF"/>
    <w:rsid w:val="0056065F"/>
    <w:rsid w:val="005619F7"/>
    <w:rsid w:val="00564E13"/>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13DE2"/>
    <w:rsid w:val="00720C02"/>
    <w:rsid w:val="00723257"/>
    <w:rsid w:val="00726302"/>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90346B"/>
    <w:rsid w:val="00927627"/>
    <w:rsid w:val="00931983"/>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9F6497"/>
    <w:rsid w:val="00A01A0C"/>
    <w:rsid w:val="00A102D7"/>
    <w:rsid w:val="00A10851"/>
    <w:rsid w:val="00A16113"/>
    <w:rsid w:val="00A16BB4"/>
    <w:rsid w:val="00A22385"/>
    <w:rsid w:val="00A24582"/>
    <w:rsid w:val="00A247F8"/>
    <w:rsid w:val="00A27F27"/>
    <w:rsid w:val="00A31DAE"/>
    <w:rsid w:val="00A40AAE"/>
    <w:rsid w:val="00A4328F"/>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10D5"/>
    <w:rsid w:val="00B920DF"/>
    <w:rsid w:val="00BA2111"/>
    <w:rsid w:val="00BA3A7F"/>
    <w:rsid w:val="00BA5DA3"/>
    <w:rsid w:val="00BB3016"/>
    <w:rsid w:val="00BB55CF"/>
    <w:rsid w:val="00BC13AE"/>
    <w:rsid w:val="00BC3DDE"/>
    <w:rsid w:val="00BD6105"/>
    <w:rsid w:val="00BD771F"/>
    <w:rsid w:val="00BE2FA0"/>
    <w:rsid w:val="00BE5852"/>
    <w:rsid w:val="00BF3861"/>
    <w:rsid w:val="00BF4AFA"/>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03E2"/>
    <w:rsid w:val="00D93DA2"/>
    <w:rsid w:val="00D95746"/>
    <w:rsid w:val="00D9579A"/>
    <w:rsid w:val="00D95CAB"/>
    <w:rsid w:val="00D9663A"/>
    <w:rsid w:val="00DA0B6D"/>
    <w:rsid w:val="00DA26A3"/>
    <w:rsid w:val="00DA6C07"/>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D63CF"/>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FA"/>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 w:type="paragraph" w:customStyle="1" w:styleId="Default">
    <w:name w:val="Default"/>
    <w:rsid w:val="00726302"/>
    <w:pPr>
      <w:autoSpaceDE w:val="0"/>
      <w:autoSpaceDN w:val="0"/>
      <w:adjustRightInd w:val="0"/>
    </w:pPr>
    <w:rPr>
      <w:rFonts w:ascii="Calibri" w:hAnsi="Calibri" w:cs="Calibri"/>
      <w:color w:val="000000"/>
      <w:sz w:val="24"/>
      <w:szCs w:val="24"/>
    </w:rPr>
  </w:style>
  <w:style w:type="character" w:customStyle="1" w:styleId="markqss9up31d">
    <w:name w:val="markqss9up31d"/>
    <w:basedOn w:val="DefaultParagraphFont"/>
    <w:rsid w:val="004E5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张 子昂</cp:lastModifiedBy>
  <cp:revision>8</cp:revision>
  <cp:lastPrinted>2014-07-25T15:05:00Z</cp:lastPrinted>
  <dcterms:created xsi:type="dcterms:W3CDTF">2020-07-13T15:09:00Z</dcterms:created>
  <dcterms:modified xsi:type="dcterms:W3CDTF">2021-07-02T19:01:00Z</dcterms:modified>
</cp:coreProperties>
</file>