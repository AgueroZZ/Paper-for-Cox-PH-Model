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 xml:space="preserve">Dear Dr </w:t>
      </w:r>
      <w:proofErr w:type="spellStart"/>
      <w:r>
        <w:rPr>
          <w:sz w:val="24"/>
          <w:szCs w:val="24"/>
        </w:rPr>
        <w:t>Guindani</w:t>
      </w:r>
      <w:proofErr w:type="spellEnd"/>
      <w:r>
        <w:rPr>
          <w:sz w:val="24"/>
          <w:szCs w:val="24"/>
        </w:rPr>
        <w:t xml:space="preserve"> (Editor-in-Chief) and Editors,</w:t>
      </w:r>
    </w:p>
    <w:p w14:paraId="69708FAD" w14:textId="77777777" w:rsidR="009912D1" w:rsidRDefault="009912D1" w:rsidP="009912D1">
      <w:pPr>
        <w:rPr>
          <w:sz w:val="24"/>
          <w:szCs w:val="24"/>
        </w:rPr>
      </w:pPr>
    </w:p>
    <w:p w14:paraId="2B257559" w14:textId="1BA44D8B" w:rsidR="009912D1" w:rsidRDefault="009912D1" w:rsidP="009912D1">
      <w:pPr>
        <w:rPr>
          <w:sz w:val="24"/>
          <w:szCs w:val="24"/>
        </w:rPr>
      </w:pPr>
      <w:r>
        <w:rPr>
          <w:sz w:val="24"/>
          <w:szCs w:val="24"/>
        </w:rPr>
        <w:t xml:space="preserve">We wish to thank you for giving us this opportunity to revise our </w:t>
      </w:r>
      <w:proofErr w:type="gramStart"/>
      <w:r>
        <w:rPr>
          <w:sz w:val="24"/>
          <w:szCs w:val="24"/>
        </w:rPr>
        <w:t>manuscript, and</w:t>
      </w:r>
      <w:proofErr w:type="gramEnd"/>
      <w:r>
        <w:rPr>
          <w:sz w:val="24"/>
          <w:szCs w:val="24"/>
        </w:rPr>
        <w:t xml:space="preserve"> thank the associate editor and the referee for their detailed and helpful comments. We have </w:t>
      </w:r>
      <w:del w:id="0" w:author="Alexander Stringer" w:date="2021-06-18T09:12:00Z">
        <w:r w:rsidDel="0099153B">
          <w:rPr>
            <w:sz w:val="24"/>
            <w:szCs w:val="24"/>
          </w:rPr>
          <w:delText>read through the reviewer’s comments in details, and worked hard to address and incorporate all the suggestions in our revised manuscript, as detailed in the</w:delText>
        </w:r>
      </w:del>
      <w:ins w:id="1" w:author="Alexander Stringer" w:date="2021-06-18T09:12:00Z">
        <w:r w:rsidR="0099153B">
          <w:rPr>
            <w:sz w:val="24"/>
            <w:szCs w:val="24"/>
          </w:rPr>
          <w:t>provided</w:t>
        </w:r>
      </w:ins>
      <w:r>
        <w:rPr>
          <w:sz w:val="24"/>
          <w:szCs w:val="24"/>
        </w:rPr>
        <w:t xml:space="preserve"> point-by-point responses </w:t>
      </w:r>
      <w:del w:id="2" w:author="Alexander Stringer" w:date="2021-06-18T09:12:00Z">
        <w:r w:rsidDel="0099153B">
          <w:rPr>
            <w:sz w:val="24"/>
            <w:szCs w:val="24"/>
          </w:rPr>
          <w:delText>in the following pages</w:delText>
        </w:r>
      </w:del>
      <w:ins w:id="3" w:author="Alexander Stringer" w:date="2021-06-18T09:12:00Z">
        <w:r w:rsidR="0099153B">
          <w:rPr>
            <w:sz w:val="24"/>
            <w:szCs w:val="24"/>
          </w:rPr>
          <w:t>to the comments below</w:t>
        </w:r>
      </w:ins>
      <w:r>
        <w:rPr>
          <w:sz w:val="24"/>
          <w:szCs w:val="24"/>
        </w:rPr>
        <w:t xml:space="preserve">. The main revisions we made can be summarized as the </w:t>
      </w:r>
      <w:commentRangeStart w:id="4"/>
      <w:r>
        <w:rPr>
          <w:sz w:val="24"/>
          <w:szCs w:val="24"/>
        </w:rPr>
        <w:t>followings</w:t>
      </w:r>
      <w:commentRangeEnd w:id="4"/>
      <w:r w:rsidR="0099153B">
        <w:rPr>
          <w:rStyle w:val="CommentReference"/>
          <w:rFonts w:asciiTheme="minorHAnsi" w:eastAsiaTheme="minorHAnsi" w:hAnsiTheme="minorHAnsi" w:cstheme="minorBidi"/>
          <w:lang w:val="en-CA"/>
        </w:rPr>
        <w:commentReference w:id="4"/>
      </w:r>
      <w:r>
        <w:rPr>
          <w:sz w:val="24"/>
          <w:szCs w:val="24"/>
        </w:rPr>
        <w:t>:</w:t>
      </w:r>
    </w:p>
    <w:p w14:paraId="61F8CB86" w14:textId="77777777" w:rsidR="009912D1" w:rsidRDefault="009912D1" w:rsidP="009912D1">
      <w:pPr>
        <w:rPr>
          <w:sz w:val="24"/>
          <w:szCs w:val="24"/>
        </w:rPr>
      </w:pPr>
    </w:p>
    <w:p w14:paraId="57139C7D" w14:textId="2562703A" w:rsidR="009912D1" w:rsidDel="0099153B" w:rsidRDefault="009912D1" w:rsidP="009912D1">
      <w:pPr>
        <w:pStyle w:val="ListParagraph"/>
        <w:numPr>
          <w:ilvl w:val="0"/>
          <w:numId w:val="1"/>
        </w:numPr>
        <w:rPr>
          <w:del w:id="5" w:author="Alexander Stringer" w:date="2021-06-18T09:13:00Z"/>
          <w:rFonts w:ascii="Times New Roman" w:hAnsi="Times New Roman" w:cs="Times New Roman"/>
          <w:sz w:val="24"/>
          <w:szCs w:val="24"/>
        </w:rPr>
      </w:pPr>
      <w:del w:id="6" w:author="Alexander Stringer" w:date="2021-06-18T09:13:00Z">
        <w:r w:rsidDel="0099153B">
          <w:rPr>
            <w:rFonts w:ascii="Times New Roman" w:hAnsi="Times New Roman" w:cs="Times New Roman"/>
            <w:sz w:val="24"/>
            <w:szCs w:val="24"/>
          </w:rPr>
          <w:delText xml:space="preserve">We have improved our posterior approximation method by removing the Gaussian noise in the additive linear predictors. The size of the latent parameter vector in the new posterior approximation method will no longer grow with the sample size, and hence makes the proposed method more computationally efficient and scalable. </w:delText>
        </w:r>
      </w:del>
    </w:p>
    <w:p w14:paraId="26675A5A" w14:textId="28208000" w:rsidR="009912D1" w:rsidRDefault="009912D1" w:rsidP="009912D1">
      <w:pPr>
        <w:pStyle w:val="ListParagraph"/>
        <w:numPr>
          <w:ilvl w:val="0"/>
          <w:numId w:val="1"/>
        </w:numPr>
        <w:rPr>
          <w:rFonts w:ascii="Times New Roman" w:hAnsi="Times New Roman" w:cs="Times New Roman"/>
          <w:sz w:val="24"/>
          <w:szCs w:val="24"/>
        </w:rPr>
      </w:pPr>
      <w:del w:id="7" w:author="Alexander Stringer" w:date="2021-06-18T09:15:00Z">
        <w:r w:rsidDel="00E90387">
          <w:rPr>
            <w:rFonts w:ascii="Times New Roman" w:hAnsi="Times New Roman" w:cs="Times New Roman"/>
            <w:sz w:val="24"/>
            <w:szCs w:val="24"/>
          </w:rPr>
          <w:delText>To address the AE’s comments</w:delText>
        </w:r>
      </w:del>
      <w:ins w:id="8" w:author="Alexander Stringer" w:date="2021-06-18T09:15:00Z">
        <w:r w:rsidR="00E90387">
          <w:rPr>
            <w:rFonts w:ascii="Times New Roman" w:hAnsi="Times New Roman" w:cs="Times New Roman"/>
            <w:sz w:val="24"/>
            <w:szCs w:val="24"/>
          </w:rPr>
          <w:t>In response to helpful comments from the Associate Editor</w:t>
        </w:r>
      </w:ins>
      <w:r>
        <w:rPr>
          <w:rFonts w:ascii="Times New Roman" w:hAnsi="Times New Roman" w:cs="Times New Roman"/>
          <w:sz w:val="24"/>
          <w:szCs w:val="24"/>
        </w:rPr>
        <w:t>, we expanded the two real data analysis examples in our revised manuscript. In the revised version, we not only implemented our proposed Laplace-approximation based method for the inference, but also the MCMC method for the same model based on partial likelihood</w:t>
      </w:r>
      <w:ins w:id="9" w:author="Alexander Stringer" w:date="2021-06-18T09:14:00Z">
        <w:r w:rsidR="005970D4">
          <w:rPr>
            <w:rFonts w:ascii="Times New Roman" w:hAnsi="Times New Roman" w:cs="Times New Roman"/>
            <w:sz w:val="24"/>
            <w:szCs w:val="24"/>
          </w:rPr>
          <w:t>, with appropriate comparisons between the two approaches.</w:t>
        </w:r>
      </w:ins>
      <w:del w:id="10" w:author="Alexander Stringer" w:date="2021-06-18T09:14:00Z">
        <w:r w:rsidDel="005970D4">
          <w:rPr>
            <w:rFonts w:ascii="Times New Roman" w:hAnsi="Times New Roman" w:cs="Times New Roman"/>
            <w:sz w:val="24"/>
            <w:szCs w:val="24"/>
          </w:rPr>
          <w:delText>. It turns out that our proposed approach gave similar result with MCMC method, but took significantly shorter time. This suggests that when computational efficiency is of primary concern, our proposed Laplace-approximation based method can be an appealing alternative to the practitioners who wish to conduct survival analysis based on partial likelihood.</w:delText>
        </w:r>
      </w:del>
    </w:p>
    <w:p w14:paraId="6601FA98" w14:textId="64234F0B" w:rsidR="009912D1" w:rsidRPr="001973B5" w:rsidRDefault="009912D1" w:rsidP="009912D1">
      <w:pPr>
        <w:pStyle w:val="ListParagraph"/>
        <w:numPr>
          <w:ilvl w:val="0"/>
          <w:numId w:val="1"/>
        </w:numPr>
        <w:rPr>
          <w:rFonts w:ascii="Times New Roman" w:hAnsi="Times New Roman" w:cs="Times New Roman"/>
          <w:sz w:val="24"/>
          <w:szCs w:val="24"/>
        </w:rPr>
      </w:pPr>
      <w:del w:id="11" w:author="Alexander Stringer" w:date="2021-06-18T09:15:00Z">
        <w:r w:rsidDel="00E90387">
          <w:rPr>
            <w:rFonts w:ascii="Times New Roman" w:hAnsi="Times New Roman" w:cs="Times New Roman"/>
            <w:sz w:val="24"/>
            <w:szCs w:val="24"/>
          </w:rPr>
          <w:delText>To address the referee’s comments</w:delText>
        </w:r>
      </w:del>
      <w:ins w:id="12" w:author="Alexander Stringer" w:date="2021-06-18T09:15:00Z">
        <w:r w:rsidR="00E90387">
          <w:rPr>
            <w:rFonts w:ascii="Times New Roman" w:hAnsi="Times New Roman" w:cs="Times New Roman"/>
            <w:sz w:val="24"/>
            <w:szCs w:val="24"/>
          </w:rPr>
          <w:t>In response to helpful comments from the reviewer</w:t>
        </w:r>
      </w:ins>
      <w:r>
        <w:rPr>
          <w:rFonts w:ascii="Times New Roman" w:hAnsi="Times New Roman" w:cs="Times New Roman"/>
          <w:sz w:val="24"/>
          <w:szCs w:val="24"/>
        </w:rPr>
        <w:t xml:space="preserve">, we expanded our simulation </w:t>
      </w:r>
      <w:del w:id="13" w:author="Alexander Stringer" w:date="2021-06-18T09:15:00Z">
        <w:r w:rsidDel="00E90387">
          <w:rPr>
            <w:rFonts w:ascii="Times New Roman" w:hAnsi="Times New Roman" w:cs="Times New Roman"/>
            <w:sz w:val="24"/>
            <w:szCs w:val="24"/>
          </w:rPr>
          <w:delText xml:space="preserve">section </w:delText>
        </w:r>
      </w:del>
      <w:ins w:id="14" w:author="Alexander Stringer" w:date="2021-06-18T09:15:00Z">
        <w:r w:rsidR="00E90387">
          <w:rPr>
            <w:rFonts w:ascii="Times New Roman" w:hAnsi="Times New Roman" w:cs="Times New Roman"/>
            <w:sz w:val="24"/>
            <w:szCs w:val="24"/>
          </w:rPr>
          <w:t>study.</w:t>
        </w:r>
        <w:r w:rsidR="00E90387">
          <w:rPr>
            <w:rFonts w:ascii="Times New Roman" w:hAnsi="Times New Roman" w:cs="Times New Roman"/>
            <w:sz w:val="24"/>
            <w:szCs w:val="24"/>
          </w:rPr>
          <w:t xml:space="preserve"> </w:t>
        </w:r>
      </w:ins>
      <w:del w:id="15" w:author="Alexander Stringer" w:date="2021-06-18T09:15:00Z">
        <w:r w:rsidDel="00E90387">
          <w:rPr>
            <w:rFonts w:ascii="Times New Roman" w:hAnsi="Times New Roman" w:cs="Times New Roman"/>
            <w:sz w:val="24"/>
            <w:szCs w:val="24"/>
          </w:rPr>
          <w:delText xml:space="preserve">to illustrate the accuracy of our proposed method. We considered two simulation settings where our approach tends to be more accurate than existing full-likelihood method, one with frailties of different sparsity, and another with semi-parametric smoothing with baseline hazards of different smoothness. </w:delText>
        </w:r>
      </w:del>
      <w:r>
        <w:rPr>
          <w:rFonts w:ascii="Times New Roman" w:hAnsi="Times New Roman" w:cs="Times New Roman"/>
          <w:sz w:val="24"/>
          <w:szCs w:val="24"/>
        </w:rPr>
        <w:t xml:space="preserve">As suggested in the referee’s comment, we </w:t>
      </w:r>
      <w:del w:id="16" w:author="Alexander Stringer" w:date="2021-06-18T09:16:00Z">
        <w:r w:rsidDel="00E90387">
          <w:rPr>
            <w:rFonts w:ascii="Times New Roman" w:hAnsi="Times New Roman" w:cs="Times New Roman"/>
            <w:sz w:val="24"/>
            <w:szCs w:val="24"/>
          </w:rPr>
          <w:delText xml:space="preserve">measured </w:delText>
        </w:r>
      </w:del>
      <w:ins w:id="17" w:author="Alexander Stringer" w:date="2021-06-18T09:16:00Z">
        <w:r w:rsidR="00E90387">
          <w:rPr>
            <w:rFonts w:ascii="Times New Roman" w:hAnsi="Times New Roman" w:cs="Times New Roman"/>
            <w:sz w:val="24"/>
            <w:szCs w:val="24"/>
          </w:rPr>
          <w:t>report</w:t>
        </w:r>
        <w:r w:rsidR="00E90387">
          <w:rPr>
            <w:rFonts w:ascii="Times New Roman" w:hAnsi="Times New Roman" w:cs="Times New Roman"/>
            <w:sz w:val="24"/>
            <w:szCs w:val="24"/>
          </w:rPr>
          <w:t xml:space="preserve"> </w:t>
        </w:r>
      </w:ins>
      <w:del w:id="18" w:author="Alexander Stringer" w:date="2021-06-18T09:16:00Z">
        <w:r w:rsidDel="00E90387">
          <w:rPr>
            <w:rFonts w:ascii="Times New Roman" w:hAnsi="Times New Roman" w:cs="Times New Roman"/>
            <w:sz w:val="24"/>
            <w:szCs w:val="24"/>
          </w:rPr>
          <w:delText xml:space="preserve">accuracies in terms of </w:delText>
        </w:r>
      </w:del>
      <w:r>
        <w:rPr>
          <w:rFonts w:ascii="Times New Roman" w:hAnsi="Times New Roman" w:cs="Times New Roman"/>
          <w:sz w:val="24"/>
          <w:szCs w:val="24"/>
        </w:rPr>
        <w:t>Mean Square Error</w:t>
      </w:r>
      <w:del w:id="19" w:author="Alexander Stringer" w:date="2021-06-18T09:16:00Z">
        <w:r w:rsidDel="00E90387">
          <w:rPr>
            <w:rFonts w:ascii="Times New Roman" w:hAnsi="Times New Roman" w:cs="Times New Roman"/>
            <w:sz w:val="24"/>
            <w:szCs w:val="24"/>
          </w:rPr>
          <w:delText>s (MSE)</w:delText>
        </w:r>
      </w:del>
      <w:r>
        <w:rPr>
          <w:rFonts w:ascii="Times New Roman" w:hAnsi="Times New Roman" w:cs="Times New Roman"/>
          <w:sz w:val="24"/>
          <w:szCs w:val="24"/>
        </w:rPr>
        <w:t xml:space="preserve"> and posterior coverage probabilit</w:t>
      </w:r>
      <w:del w:id="20" w:author="Alexander Stringer" w:date="2021-06-18T09:16:00Z">
        <w:r w:rsidDel="00E90387">
          <w:rPr>
            <w:rFonts w:ascii="Times New Roman" w:hAnsi="Times New Roman" w:cs="Times New Roman"/>
            <w:sz w:val="24"/>
            <w:szCs w:val="24"/>
          </w:rPr>
          <w:delText xml:space="preserve">y with nominal level of 95 percent, </w:delText>
        </w:r>
      </w:del>
      <w:ins w:id="21" w:author="Alexander Stringer" w:date="2021-06-18T09:16:00Z">
        <w:r w:rsidR="00E90387">
          <w:rPr>
            <w:rFonts w:ascii="Times New Roman" w:hAnsi="Times New Roman" w:cs="Times New Roman"/>
            <w:sz w:val="24"/>
            <w:szCs w:val="24"/>
          </w:rPr>
          <w:t>ies on</w:t>
        </w:r>
      </w:ins>
      <w:del w:id="22" w:author="Alexander Stringer" w:date="2021-06-18T09:16:00Z">
        <w:r w:rsidDel="00E90387">
          <w:rPr>
            <w:rFonts w:ascii="Times New Roman" w:hAnsi="Times New Roman" w:cs="Times New Roman"/>
            <w:sz w:val="24"/>
            <w:szCs w:val="24"/>
          </w:rPr>
          <w:delText xml:space="preserve">through </w:delText>
        </w:r>
      </w:del>
      <w:ins w:id="23" w:author="Alexander Stringer" w:date="2021-06-18T09:16:00Z">
        <w:r w:rsidR="00E90387">
          <w:rPr>
            <w:rFonts w:ascii="Times New Roman" w:hAnsi="Times New Roman" w:cs="Times New Roman"/>
            <w:sz w:val="24"/>
            <w:szCs w:val="24"/>
          </w:rPr>
          <w:t xml:space="preserve"> </w:t>
        </w:r>
      </w:ins>
      <w:del w:id="24" w:author="Alexander Stringer" w:date="2021-06-18T09:16:00Z">
        <w:r w:rsidDel="00E90387">
          <w:rPr>
            <w:rFonts w:ascii="Times New Roman" w:hAnsi="Times New Roman" w:cs="Times New Roman"/>
            <w:sz w:val="24"/>
            <w:szCs w:val="24"/>
          </w:rPr>
          <w:delText xml:space="preserve">300 </w:delText>
        </w:r>
      </w:del>
      <w:r>
        <w:rPr>
          <w:rFonts w:ascii="Times New Roman" w:hAnsi="Times New Roman" w:cs="Times New Roman"/>
          <w:sz w:val="24"/>
          <w:szCs w:val="24"/>
        </w:rPr>
        <w:t>independent replications</w:t>
      </w:r>
      <w:ins w:id="25" w:author="Alexander Stringer" w:date="2021-06-18T09:16:00Z">
        <w:r w:rsidR="00E90387">
          <w:rPr>
            <w:rFonts w:ascii="Times New Roman" w:hAnsi="Times New Roman" w:cs="Times New Roman"/>
            <w:sz w:val="24"/>
            <w:szCs w:val="24"/>
          </w:rPr>
          <w:t xml:space="preserve"> of the simulations, and have expanded the range of simulations</w:t>
        </w:r>
      </w:ins>
      <w:ins w:id="26" w:author="Alexander Stringer" w:date="2021-06-18T09:17:00Z">
        <w:r w:rsidR="00E90387">
          <w:rPr>
            <w:rFonts w:ascii="Times New Roman" w:hAnsi="Times New Roman" w:cs="Times New Roman"/>
            <w:sz w:val="24"/>
            <w:szCs w:val="24"/>
          </w:rPr>
          <w:t xml:space="preserve"> we consider</w:t>
        </w:r>
      </w:ins>
      <w:r>
        <w:rPr>
          <w:rFonts w:ascii="Times New Roman" w:hAnsi="Times New Roman" w:cs="Times New Roman"/>
          <w:sz w:val="24"/>
          <w:szCs w:val="24"/>
        </w:rPr>
        <w:t>.</w:t>
      </w:r>
      <w:del w:id="27" w:author="Alexander Stringer" w:date="2021-06-18T09:16:00Z">
        <w:r w:rsidDel="00E90387">
          <w:rPr>
            <w:rFonts w:ascii="Times New Roman" w:hAnsi="Times New Roman" w:cs="Times New Roman"/>
            <w:sz w:val="24"/>
            <w:szCs w:val="24"/>
          </w:rPr>
          <w:delText xml:space="preserve"> </w:delText>
        </w:r>
      </w:del>
      <w:del w:id="28" w:author="Alexander Stringer" w:date="2021-06-18T09:15:00Z">
        <w:r w:rsidDel="00E90387">
          <w:rPr>
            <w:rFonts w:ascii="Times New Roman" w:hAnsi="Times New Roman" w:cs="Times New Roman"/>
            <w:sz w:val="24"/>
            <w:szCs w:val="24"/>
          </w:rPr>
          <w:delText>This provides guideline for practitioners who wish to conduct similar analysis, on how to choose the appropriate inference method depending on the setting of their problems.</w:delText>
        </w:r>
      </w:del>
    </w:p>
    <w:p w14:paraId="74F7997E" w14:textId="487D7483"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Thank</w:t>
      </w:r>
      <w:ins w:id="29" w:author="Alexander Stringer" w:date="2021-06-18T09:17:00Z">
        <w:r w:rsidR="00E90387">
          <w:rPr>
            <w:sz w:val="24"/>
            <w:szCs w:val="24"/>
          </w:rPr>
          <w:t xml:space="preserve"> you</w:t>
        </w:r>
      </w:ins>
      <w:del w:id="30" w:author="Alexander Stringer" w:date="2021-06-18T09:17:00Z">
        <w:r w:rsidDel="00E90387">
          <w:rPr>
            <w:sz w:val="24"/>
            <w:szCs w:val="24"/>
          </w:rPr>
          <w:delText>s</w:delText>
        </w:r>
      </w:del>
      <w:r>
        <w:rPr>
          <w:sz w:val="24"/>
          <w:szCs w:val="24"/>
        </w:rPr>
        <w:t xml:space="preserve"> </w:t>
      </w:r>
      <w:del w:id="31" w:author="Alexander Stringer" w:date="2021-06-18T09:17:00Z">
        <w:r w:rsidDel="00E90387">
          <w:rPr>
            <w:sz w:val="24"/>
            <w:szCs w:val="24"/>
          </w:rPr>
          <w:delText xml:space="preserve">again </w:delText>
        </w:r>
      </w:del>
      <w:r>
        <w:rPr>
          <w:sz w:val="24"/>
          <w:szCs w:val="24"/>
        </w:rPr>
        <w:t xml:space="preserve">for </w:t>
      </w:r>
      <w:del w:id="32" w:author="Alexander Stringer" w:date="2021-06-18T09:17:00Z">
        <w:r w:rsidDel="00E90387">
          <w:rPr>
            <w:sz w:val="24"/>
            <w:szCs w:val="24"/>
          </w:rPr>
          <w:delText>the consideration</w:delText>
        </w:r>
      </w:del>
      <w:ins w:id="33" w:author="Alexander Stringer" w:date="2021-06-18T09:17:00Z">
        <w:r w:rsidR="00E90387">
          <w:rPr>
            <w:sz w:val="24"/>
            <w:szCs w:val="24"/>
          </w:rPr>
          <w:t>considering</w:t>
        </w:r>
      </w:ins>
      <w:del w:id="34" w:author="Alexander Stringer" w:date="2021-06-18T09:17:00Z">
        <w:r w:rsidDel="00E90387">
          <w:rPr>
            <w:sz w:val="24"/>
            <w:szCs w:val="24"/>
          </w:rPr>
          <w:delText xml:space="preserve"> of</w:delText>
        </w:r>
      </w:del>
      <w:r>
        <w:rPr>
          <w:sz w:val="24"/>
          <w:szCs w:val="24"/>
        </w:rPr>
        <w:t xml:space="preserve">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proofErr w:type="spellStart"/>
      <w:r>
        <w:rPr>
          <w:sz w:val="24"/>
          <w:szCs w:val="24"/>
        </w:rPr>
        <w:t>Ziang</w:t>
      </w:r>
      <w:proofErr w:type="spellEnd"/>
      <w:r>
        <w:rPr>
          <w:sz w:val="24"/>
          <w:szCs w:val="24"/>
        </w:rPr>
        <w:t xml:space="preserve">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77777777" w:rsidR="009912D1" w:rsidRDefault="009912D1" w:rsidP="009912D1">
      <w:pPr>
        <w:ind w:left="360"/>
        <w:rPr>
          <w:sz w:val="24"/>
          <w:szCs w:val="24"/>
        </w:rPr>
      </w:pPr>
      <w:r>
        <w:rPr>
          <w:sz w:val="24"/>
          <w:szCs w:val="24"/>
        </w:rPr>
        <w:t>PhD student</w:t>
      </w:r>
      <w:r>
        <w:rPr>
          <w:sz w:val="24"/>
          <w:szCs w:val="24"/>
        </w:rPr>
        <w:tab/>
      </w:r>
      <w:r>
        <w:rPr>
          <w:sz w:val="24"/>
          <w:szCs w:val="24"/>
        </w:rPr>
        <w:tab/>
        <w:t>PhD Candidate</w:t>
      </w:r>
      <w:r>
        <w:rPr>
          <w:sz w:val="24"/>
          <w:szCs w:val="24"/>
        </w:rPr>
        <w:tab/>
      </w:r>
      <w:r>
        <w:rPr>
          <w:sz w:val="24"/>
          <w:szCs w:val="24"/>
        </w:rPr>
        <w:tab/>
        <w:t>Professor</w:t>
      </w:r>
      <w:r>
        <w:rPr>
          <w:sz w:val="24"/>
          <w:szCs w:val="24"/>
        </w:rPr>
        <w:tab/>
      </w:r>
      <w:r>
        <w:rPr>
          <w:sz w:val="24"/>
          <w:szCs w:val="24"/>
        </w:rPr>
        <w:tab/>
      </w:r>
      <w:proofErr w:type="spellStart"/>
      <w:r>
        <w:rPr>
          <w:sz w:val="24"/>
          <w:szCs w:val="24"/>
        </w:rPr>
        <w:t>Professor</w:t>
      </w:r>
      <w:proofErr w:type="spellEnd"/>
    </w:p>
    <w:p w14:paraId="7816B887" w14:textId="6AE287EB" w:rsidR="001E7566" w:rsidRPr="0099153B" w:rsidRDefault="001E7566" w:rsidP="00C70A66"/>
    <w:p w14:paraId="0F8541C1" w14:textId="06383480" w:rsidR="00564E13" w:rsidRDefault="00564E13" w:rsidP="00C70A66"/>
    <w:p w14:paraId="5CFCB462" w14:textId="77777777" w:rsidR="00E90387" w:rsidRDefault="00E90387">
      <w:pPr>
        <w:rPr>
          <w:ins w:id="35" w:author="Alexander Stringer" w:date="2021-06-18T09:17:00Z"/>
          <w:b/>
          <w:bCs/>
          <w:sz w:val="24"/>
          <w:szCs w:val="24"/>
        </w:rPr>
      </w:pPr>
      <w:ins w:id="36" w:author="Alexander Stringer" w:date="2021-06-18T09:17:00Z">
        <w:r>
          <w:rPr>
            <w:b/>
            <w:bCs/>
            <w:sz w:val="24"/>
            <w:szCs w:val="24"/>
          </w:rPr>
          <w:br w:type="page"/>
        </w:r>
      </w:ins>
    </w:p>
    <w:p w14:paraId="3542CC7F" w14:textId="0FEB9D42" w:rsidR="00564E13" w:rsidRDefault="00726302" w:rsidP="00726302">
      <w:pPr>
        <w:jc w:val="center"/>
        <w:rPr>
          <w:b/>
          <w:bCs/>
          <w:sz w:val="24"/>
          <w:szCs w:val="24"/>
        </w:rPr>
      </w:pPr>
      <w:r>
        <w:rPr>
          <w:b/>
          <w:bCs/>
          <w:sz w:val="24"/>
          <w:szCs w:val="24"/>
        </w:rPr>
        <w:lastRenderedPageBreak/>
        <w:t>Point-by-point review response</w:t>
      </w:r>
    </w:p>
    <w:p w14:paraId="121BC62D" w14:textId="4E8E684A" w:rsidR="00726302" w:rsidRDefault="00726302" w:rsidP="00726302">
      <w:pPr>
        <w:rPr>
          <w:b/>
          <w:bCs/>
          <w:sz w:val="24"/>
          <w:szCs w:val="24"/>
        </w:rPr>
      </w:pPr>
    </w:p>
    <w:p w14:paraId="4843C4B6" w14:textId="23FD7FBC" w:rsidR="00726302" w:rsidRDefault="00726302" w:rsidP="00726302">
      <w:pPr>
        <w:rPr>
          <w:sz w:val="24"/>
          <w:szCs w:val="24"/>
        </w:rPr>
      </w:pPr>
    </w:p>
    <w:p w14:paraId="4F1A07B8" w14:textId="334549CB" w:rsidR="00726302" w:rsidRPr="00726302" w:rsidRDefault="00726302" w:rsidP="00726302">
      <w:pPr>
        <w:rPr>
          <w:b/>
          <w:bCs/>
          <w:sz w:val="24"/>
          <w:szCs w:val="24"/>
        </w:rPr>
      </w:pPr>
      <w:r w:rsidRPr="00726302">
        <w:rPr>
          <w:b/>
          <w:bCs/>
          <w:sz w:val="24"/>
          <w:szCs w:val="24"/>
        </w:rPr>
        <w:t>Comments from the Associate Editor:</w:t>
      </w:r>
    </w:p>
    <w:p w14:paraId="7D5EAC77" w14:textId="251931F1" w:rsidR="00726302" w:rsidRDefault="00726302" w:rsidP="00726302">
      <w:pPr>
        <w:rPr>
          <w:lang w:val="en-US" w:eastAsia="zh-CN"/>
        </w:rPr>
      </w:pPr>
    </w:p>
    <w:p w14:paraId="529DBF4B" w14:textId="0D955408" w:rsidR="00726302" w:rsidRDefault="00726302" w:rsidP="00726302">
      <w:pPr>
        <w:pStyle w:val="Default"/>
      </w:pPr>
      <w:r>
        <w:rPr>
          <w:lang w:eastAsia="zh-CN"/>
        </w:rPr>
        <w:t xml:space="preserve">1. </w:t>
      </w:r>
      <w:r w:rsidRPr="00726302">
        <w:rPr>
          <w:i/>
          <w:iCs/>
          <w:sz w:val="22"/>
          <w:szCs w:val="22"/>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Default="00726302" w:rsidP="00726302">
      <w:pPr>
        <w:rPr>
          <w:lang w:val="en-US" w:eastAsia="zh-CN"/>
        </w:rPr>
      </w:pPr>
    </w:p>
    <w:p w14:paraId="12CE9774" w14:textId="33C6A134" w:rsidR="00726302" w:rsidRDefault="00726302" w:rsidP="00726302">
      <w:pPr>
        <w:rPr>
          <w:lang w:val="en-US" w:eastAsia="zh-CN"/>
        </w:rPr>
      </w:pPr>
      <w:r w:rsidRPr="00726302">
        <w:rPr>
          <w:b/>
          <w:bCs/>
          <w:lang w:val="en-US" w:eastAsia="zh-CN"/>
        </w:rPr>
        <w:t>Response</w:t>
      </w:r>
      <w:r>
        <w:rPr>
          <w:lang w:val="en-US" w:eastAsia="zh-CN"/>
        </w:rPr>
        <w:t xml:space="preserve">: We would like to thank the associate editor for this </w:t>
      </w:r>
      <w:del w:id="37" w:author="Alexander Stringer" w:date="2021-06-18T09:17:00Z">
        <w:r w:rsidDel="00E90387">
          <w:rPr>
            <w:lang w:val="en-US" w:eastAsia="zh-CN"/>
          </w:rPr>
          <w:delText xml:space="preserve">very </w:delText>
        </w:r>
      </w:del>
      <w:r>
        <w:rPr>
          <w:lang w:val="en-US" w:eastAsia="zh-CN"/>
        </w:rPr>
        <w:t>constructive suggestion. In our revised manuscript, we have included comparisons between MCMC based inference and inference from the proposed method in the two real data analysis examples</w:t>
      </w:r>
      <w:ins w:id="38" w:author="Alexander Stringer" w:date="2021-06-18T09:18:00Z">
        <w:r w:rsidR="00E90387">
          <w:rPr>
            <w:lang w:val="en-US" w:eastAsia="zh-CN"/>
          </w:rPr>
          <w:t>, as well as on a single replicate in each of the simulations</w:t>
        </w:r>
      </w:ins>
      <w:r>
        <w:rPr>
          <w:lang w:val="en-US" w:eastAsia="zh-CN"/>
        </w:rPr>
        <w:t xml:space="preserve">. </w:t>
      </w:r>
      <w:del w:id="39" w:author="Alexander Stringer" w:date="2021-06-18T09:18:00Z">
        <w:r w:rsidDel="00E90387">
          <w:rPr>
            <w:lang w:val="en-US" w:eastAsia="zh-CN"/>
          </w:rPr>
          <w:delText xml:space="preserve">These comparisons both show the accuracy of our proposed way of approximate Bayesian inference, and demonstrate the significant computational advantages of the proposed method over MCMC based method. </w:delText>
        </w:r>
      </w:del>
    </w:p>
    <w:p w14:paraId="7AAF93B9" w14:textId="3CC31E50" w:rsidR="00726302" w:rsidRDefault="00726302" w:rsidP="00726302">
      <w:pPr>
        <w:rPr>
          <w:lang w:val="en-US" w:eastAsia="zh-CN"/>
        </w:rPr>
      </w:pPr>
    </w:p>
    <w:p w14:paraId="2100C54B" w14:textId="3B67D274" w:rsidR="00726302" w:rsidRPr="00726302" w:rsidRDefault="00726302" w:rsidP="00726302">
      <w:pPr>
        <w:rPr>
          <w:b/>
          <w:bCs/>
          <w:sz w:val="24"/>
          <w:szCs w:val="24"/>
        </w:rPr>
      </w:pPr>
      <w:r w:rsidRPr="00726302">
        <w:rPr>
          <w:b/>
          <w:bCs/>
          <w:sz w:val="24"/>
          <w:szCs w:val="24"/>
        </w:rPr>
        <w:t xml:space="preserve">Comments from the </w:t>
      </w:r>
      <w:r>
        <w:rPr>
          <w:b/>
          <w:bCs/>
          <w:sz w:val="24"/>
          <w:szCs w:val="24"/>
        </w:rPr>
        <w:t>Referee</w:t>
      </w:r>
      <w:r w:rsidRPr="00726302">
        <w:rPr>
          <w:b/>
          <w:bCs/>
          <w:sz w:val="24"/>
          <w:szCs w:val="24"/>
        </w:rPr>
        <w:t>:</w:t>
      </w:r>
    </w:p>
    <w:p w14:paraId="246EB184" w14:textId="31FE6088" w:rsidR="00726302" w:rsidRDefault="00726302" w:rsidP="00726302">
      <w:pPr>
        <w:rPr>
          <w:lang w:val="en-US" w:eastAsia="zh-CN"/>
        </w:rPr>
      </w:pPr>
    </w:p>
    <w:p w14:paraId="06CA1E3F" w14:textId="5CCFB979" w:rsidR="00726302" w:rsidRDefault="00726302" w:rsidP="00726302">
      <w:pPr>
        <w:rPr>
          <w:i/>
          <w:iCs/>
          <w:lang w:val="en-US" w:eastAsia="zh-CN"/>
        </w:rPr>
      </w:pPr>
      <w:r>
        <w:rPr>
          <w:lang w:val="en-US" w:eastAsia="zh-CN"/>
        </w:rPr>
        <w:t xml:space="preserve">1. </w:t>
      </w:r>
      <w:r w:rsidRPr="00726302">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726302">
        <w:rPr>
          <w:i/>
          <w:iCs/>
          <w:lang w:val="en-US" w:eastAsia="zh-CN"/>
        </w:rPr>
        <w:t>ij</w:t>
      </w:r>
      <w:proofErr w:type="spellEnd"/>
      <w:r w:rsidRPr="00726302">
        <w:rPr>
          <w:i/>
          <w:iCs/>
          <w:lang w:val="en-US" w:eastAsia="zh-CN"/>
        </w:rPr>
        <w:t>}. The more complex model could be introduced at a later stage as the one implemented in the examples of Section 4.</w:t>
      </w:r>
    </w:p>
    <w:p w14:paraId="280B3811" w14:textId="5172A73C" w:rsidR="00726302" w:rsidRDefault="00726302" w:rsidP="00726302">
      <w:pPr>
        <w:rPr>
          <w:i/>
          <w:iCs/>
          <w:lang w:val="en-US" w:eastAsia="zh-CN"/>
        </w:rPr>
      </w:pPr>
    </w:p>
    <w:p w14:paraId="36869871" w14:textId="54614328" w:rsidR="00726302" w:rsidRPr="009F6497" w:rsidRDefault="00726302" w:rsidP="00726302">
      <w:pPr>
        <w:rPr>
          <w:lang w:val="en-US" w:eastAsia="zh-CN"/>
        </w:rPr>
      </w:pPr>
      <w:r w:rsidRPr="00726302">
        <w:rPr>
          <w:b/>
          <w:bCs/>
          <w:lang w:val="en-US" w:eastAsia="zh-CN"/>
        </w:rPr>
        <w:t>Response</w:t>
      </w:r>
      <w:r>
        <w:rPr>
          <w:b/>
          <w:bCs/>
          <w:lang w:val="en-US" w:eastAsia="zh-CN"/>
        </w:rPr>
        <w:t>:</w:t>
      </w:r>
      <w:r w:rsidR="009F6497">
        <w:rPr>
          <w:b/>
          <w:bCs/>
          <w:lang w:val="en-US" w:eastAsia="zh-CN"/>
        </w:rPr>
        <w:t xml:space="preserve"> </w:t>
      </w:r>
      <w:r w:rsidR="009F6497">
        <w:rPr>
          <w:lang w:val="en-US" w:eastAsia="zh-CN"/>
        </w:rPr>
        <w:t xml:space="preserve">(to </w:t>
      </w:r>
      <w:proofErr w:type="gramStart"/>
      <w:r w:rsidR="009F6497">
        <w:rPr>
          <w:lang w:val="en-US" w:eastAsia="zh-CN"/>
        </w:rPr>
        <w:t>do:</w:t>
      </w:r>
      <w:proofErr w:type="gramEnd"/>
      <w:r w:rsidR="009F6497">
        <w:rPr>
          <w:lang w:val="en-US" w:eastAsia="zh-CN"/>
        </w:rPr>
        <w:t xml:space="preserve"> explain why the choice of model specification will be important for INLA, but won’t be important for the proposed method, due to the C matrix that is already dense)</w:t>
      </w:r>
    </w:p>
    <w:p w14:paraId="4F0A15CC" w14:textId="1901908C" w:rsidR="009912D1" w:rsidRDefault="009912D1" w:rsidP="00726302">
      <w:pPr>
        <w:jc w:val="center"/>
        <w:rPr>
          <w:lang w:val="en-US"/>
        </w:rPr>
      </w:pPr>
    </w:p>
    <w:p w14:paraId="100BAA76" w14:textId="2A972C23" w:rsidR="009F6497" w:rsidRDefault="009F6497" w:rsidP="00726302">
      <w:pPr>
        <w:jc w:val="center"/>
        <w:rPr>
          <w:lang w:val="en-US"/>
        </w:rPr>
      </w:pPr>
    </w:p>
    <w:p w14:paraId="40410828" w14:textId="77777777" w:rsidR="009F6497" w:rsidRPr="009F6497" w:rsidRDefault="009F6497" w:rsidP="009F6497">
      <w:pPr>
        <w:rPr>
          <w:i/>
          <w:iCs/>
          <w:lang w:val="en-US" w:eastAsia="zh-CN"/>
        </w:rPr>
      </w:pPr>
      <w:r>
        <w:rPr>
          <w:lang w:val="en-US" w:eastAsia="zh-CN"/>
        </w:rPr>
        <w:t xml:space="preserve">2. </w:t>
      </w:r>
      <w:r w:rsidRPr="009F6497">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Default="009F6497" w:rsidP="009F6497">
      <w:pPr>
        <w:rPr>
          <w:i/>
          <w:iCs/>
          <w:lang w:val="en-US" w:eastAsia="zh-CN"/>
        </w:rPr>
      </w:pPr>
      <w:r w:rsidRPr="009F6497">
        <w:rPr>
          <w:i/>
          <w:iCs/>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Default="009F6497" w:rsidP="009F6497">
      <w:pPr>
        <w:rPr>
          <w:i/>
          <w:iCs/>
          <w:lang w:val="en-US" w:eastAsia="zh-CN"/>
        </w:rPr>
      </w:pPr>
    </w:p>
    <w:p w14:paraId="5DAFE0EA" w14:textId="1E0AD400" w:rsidR="009F6497" w:rsidRDefault="009F6497" w:rsidP="009F6497">
      <w:pPr>
        <w:rPr>
          <w:lang w:val="en-US" w:eastAsia="zh-CN"/>
        </w:rPr>
      </w:pPr>
      <w:r w:rsidRPr="00726302">
        <w:rPr>
          <w:b/>
          <w:bCs/>
          <w:lang w:val="en-US" w:eastAsia="zh-CN"/>
        </w:rPr>
        <w:t>Response</w:t>
      </w:r>
      <w:r>
        <w:rPr>
          <w:b/>
          <w:bCs/>
          <w:lang w:val="en-US" w:eastAsia="zh-CN"/>
        </w:rPr>
        <w:t xml:space="preserve">: </w:t>
      </w:r>
      <w:r>
        <w:rPr>
          <w:lang w:val="en-US" w:eastAsia="zh-CN"/>
        </w:rPr>
        <w:t xml:space="preserve">(to </w:t>
      </w:r>
      <w:proofErr w:type="gramStart"/>
      <w:r>
        <w:rPr>
          <w:lang w:val="en-US" w:eastAsia="zh-CN"/>
        </w:rPr>
        <w:t>do:</w:t>
      </w:r>
      <w:proofErr w:type="gramEnd"/>
      <w:r>
        <w:rPr>
          <w:lang w:val="en-US" w:eastAsia="zh-CN"/>
        </w:rPr>
        <w:t xml:space="preserve"> added the discussion of this alternative class of models mentioned by the referee, in the introduction section)</w:t>
      </w:r>
    </w:p>
    <w:p w14:paraId="2073CD6F" w14:textId="159CCF1A" w:rsidR="009F6497" w:rsidRDefault="009F6497" w:rsidP="009F6497">
      <w:pPr>
        <w:rPr>
          <w:lang w:val="en-US" w:eastAsia="zh-CN"/>
        </w:rPr>
      </w:pPr>
    </w:p>
    <w:p w14:paraId="3BC1DFA1" w14:textId="17ACEC65" w:rsidR="009F6497" w:rsidRDefault="009F6497" w:rsidP="009F6497">
      <w:pPr>
        <w:rPr>
          <w:lang w:val="en-US" w:eastAsia="zh-CN"/>
        </w:rPr>
      </w:pPr>
    </w:p>
    <w:p w14:paraId="2C3D9476" w14:textId="77777777" w:rsidR="00931983" w:rsidRDefault="00931983" w:rsidP="009F6497">
      <w:pPr>
        <w:rPr>
          <w:lang w:val="en-US" w:eastAsia="zh-CN"/>
        </w:rPr>
      </w:pPr>
    </w:p>
    <w:p w14:paraId="171BC655" w14:textId="77777777" w:rsidR="00931983" w:rsidRDefault="00931983" w:rsidP="009F6497">
      <w:pPr>
        <w:rPr>
          <w:lang w:val="en-US" w:eastAsia="zh-CN"/>
        </w:rPr>
      </w:pPr>
    </w:p>
    <w:p w14:paraId="1B6A49EC" w14:textId="77777777" w:rsidR="00931983" w:rsidRDefault="00931983" w:rsidP="009F6497">
      <w:pPr>
        <w:rPr>
          <w:lang w:val="en-US" w:eastAsia="zh-CN"/>
        </w:rPr>
      </w:pPr>
    </w:p>
    <w:p w14:paraId="138BE5BD" w14:textId="77777777" w:rsidR="00931983" w:rsidRDefault="00931983" w:rsidP="009F6497">
      <w:pPr>
        <w:rPr>
          <w:lang w:val="en-US" w:eastAsia="zh-CN"/>
        </w:rPr>
      </w:pPr>
    </w:p>
    <w:p w14:paraId="0FCA1D17" w14:textId="77777777" w:rsidR="00931983" w:rsidRDefault="00931983" w:rsidP="009F6497">
      <w:pPr>
        <w:rPr>
          <w:lang w:val="en-US" w:eastAsia="zh-CN"/>
        </w:rPr>
      </w:pPr>
    </w:p>
    <w:p w14:paraId="18AFCFE0" w14:textId="77777777" w:rsidR="00931983" w:rsidRDefault="00931983" w:rsidP="009F6497">
      <w:pPr>
        <w:rPr>
          <w:lang w:val="en-US" w:eastAsia="zh-CN"/>
        </w:rPr>
      </w:pPr>
    </w:p>
    <w:p w14:paraId="7C5D44E9" w14:textId="77777777" w:rsidR="00931983" w:rsidRDefault="00931983" w:rsidP="009F6497">
      <w:pPr>
        <w:rPr>
          <w:lang w:val="en-US" w:eastAsia="zh-CN"/>
        </w:rPr>
      </w:pPr>
    </w:p>
    <w:p w14:paraId="52D152D2" w14:textId="77777777" w:rsidR="00931983" w:rsidRDefault="00931983" w:rsidP="009F6497">
      <w:pPr>
        <w:rPr>
          <w:lang w:val="en-US" w:eastAsia="zh-CN"/>
        </w:rPr>
      </w:pPr>
    </w:p>
    <w:p w14:paraId="4FF264DA" w14:textId="77777777" w:rsidR="00931983" w:rsidRDefault="00931983" w:rsidP="009F6497">
      <w:pPr>
        <w:rPr>
          <w:lang w:val="en-US" w:eastAsia="zh-CN"/>
        </w:rPr>
      </w:pPr>
    </w:p>
    <w:p w14:paraId="13F5435D" w14:textId="77777777" w:rsidR="00931983" w:rsidRDefault="00931983" w:rsidP="009F6497">
      <w:pPr>
        <w:rPr>
          <w:lang w:val="en-US" w:eastAsia="zh-CN"/>
        </w:rPr>
      </w:pPr>
    </w:p>
    <w:p w14:paraId="246BBD97" w14:textId="77777777" w:rsidR="00931983" w:rsidRDefault="00931983" w:rsidP="009F6497">
      <w:pPr>
        <w:rPr>
          <w:lang w:val="en-US" w:eastAsia="zh-CN"/>
        </w:rPr>
      </w:pPr>
    </w:p>
    <w:p w14:paraId="5D8440A9" w14:textId="77777777" w:rsidR="00931983" w:rsidRDefault="00931983" w:rsidP="009F6497">
      <w:pPr>
        <w:rPr>
          <w:lang w:val="en-US" w:eastAsia="zh-CN"/>
        </w:rPr>
      </w:pPr>
    </w:p>
    <w:p w14:paraId="72930A26" w14:textId="77777777" w:rsidR="00931983" w:rsidRDefault="00931983" w:rsidP="009F6497">
      <w:pPr>
        <w:rPr>
          <w:lang w:val="en-US" w:eastAsia="zh-CN"/>
        </w:rPr>
      </w:pPr>
    </w:p>
    <w:p w14:paraId="2D8F2B23" w14:textId="77777777" w:rsidR="00931983" w:rsidRDefault="00931983" w:rsidP="009F6497">
      <w:pPr>
        <w:rPr>
          <w:lang w:val="en-US" w:eastAsia="zh-CN"/>
        </w:rPr>
      </w:pPr>
    </w:p>
    <w:p w14:paraId="5FF5AE6A" w14:textId="0DF93C68" w:rsidR="009F6497" w:rsidRDefault="009F6497" w:rsidP="009F6497">
      <w:pPr>
        <w:rPr>
          <w:i/>
          <w:iCs/>
          <w:lang w:val="en-US" w:eastAsia="zh-CN"/>
        </w:rPr>
      </w:pPr>
      <w:r>
        <w:rPr>
          <w:lang w:val="en-US" w:eastAsia="zh-CN"/>
        </w:rPr>
        <w:t xml:space="preserve">3. </w:t>
      </w:r>
      <w:r w:rsidRPr="009F6497">
        <w:rPr>
          <w:i/>
          <w:iCs/>
          <w:lang w:val="en-US" w:eastAsia="zh-CN"/>
        </w:rPr>
        <w:t xml:space="preserve">I find the simulation study of Section 4 not very compelling as, in my opinion, it fails at satisfactorily address two questions that I think are relevant when adopting a new and approximate method for posterior computation. </w:t>
      </w:r>
      <w:r w:rsidRPr="009F6497">
        <w:rPr>
          <w:i/>
          <w:iCs/>
          <w:lang w:val="en-US" w:eastAsia="zh-CN"/>
        </w:rPr>
        <w:lastRenderedPageBreak/>
        <w:t>Namely, 1) how good is the approximation? 2) How is the method compared with alternative strategies for posterior computations, both in terms of accuracy and computational efficiency?</w:t>
      </w:r>
    </w:p>
    <w:p w14:paraId="76B15FAD" w14:textId="4AA6D3CE" w:rsidR="00931983" w:rsidRDefault="00931983" w:rsidP="009F6497">
      <w:pPr>
        <w:rPr>
          <w:i/>
          <w:iCs/>
          <w:lang w:val="en-US" w:eastAsia="zh-CN"/>
        </w:rPr>
      </w:pPr>
      <w:r w:rsidRPr="00931983">
        <w:rPr>
          <w:i/>
          <w:iCs/>
          <w:lang w:val="en-US" w:eastAsia="zh-CN"/>
        </w:rPr>
        <w:t>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e.g. settings where the smoothness assumptions required by Martino and co-authors are met by the data generating process, and settings where the same requirements are not met.</w:t>
      </w:r>
    </w:p>
    <w:p w14:paraId="60CF7132" w14:textId="11367185" w:rsidR="009F6497" w:rsidRDefault="009F6497" w:rsidP="009F6497">
      <w:pPr>
        <w:rPr>
          <w:lang w:val="en-US" w:eastAsia="zh-CN"/>
        </w:rPr>
      </w:pPr>
    </w:p>
    <w:p w14:paraId="1413A0EC" w14:textId="0D9FF6D3" w:rsidR="00931983" w:rsidRDefault="009F6497" w:rsidP="009F6497">
      <w:pPr>
        <w:rPr>
          <w:lang w:val="en-US" w:eastAsia="zh-CN"/>
        </w:rPr>
      </w:pPr>
      <w:r w:rsidRPr="009F6497">
        <w:rPr>
          <w:b/>
          <w:bCs/>
          <w:lang w:val="en-US" w:eastAsia="zh-CN"/>
        </w:rPr>
        <w:t>Response:</w:t>
      </w:r>
      <w:r>
        <w:rPr>
          <w:lang w:val="en-US" w:eastAsia="zh-CN"/>
        </w:rPr>
        <w:t xml:space="preserve"> </w:t>
      </w:r>
      <w:del w:id="40" w:author="Alexander Stringer" w:date="2021-06-18T09:26:00Z">
        <w:r w:rsidDel="004D1A64">
          <w:rPr>
            <w:lang w:val="en-US" w:eastAsia="zh-CN"/>
          </w:rPr>
          <w:delText xml:space="preserve">We agree that the original simulation study in our manuscript is not very compelling, and we have expanded the simulation section based on the precious suggestion of the referee. </w:delText>
        </w:r>
      </w:del>
      <w:r w:rsidR="00931983">
        <w:rPr>
          <w:lang w:val="en-US" w:eastAsia="zh-CN"/>
        </w:rPr>
        <w:t>The</w:t>
      </w:r>
      <w:r>
        <w:rPr>
          <w:lang w:val="en-US" w:eastAsia="zh-CN"/>
        </w:rPr>
        <w:t xml:space="preserve"> simulation section now contains two specific examples on which the proposed approximate inference method </w:t>
      </w:r>
      <w:ins w:id="41" w:author="Alexander Stringer" w:date="2021-06-18T09:26:00Z">
        <w:r w:rsidR="004D1A64">
          <w:rPr>
            <w:lang w:val="en-US" w:eastAsia="zh-CN"/>
          </w:rPr>
          <w:t xml:space="preserve">is shown to </w:t>
        </w:r>
      </w:ins>
      <w:r>
        <w:rPr>
          <w:lang w:val="en-US" w:eastAsia="zh-CN"/>
        </w:rPr>
        <w:t>perform</w:t>
      </w:r>
      <w:ins w:id="42" w:author="Alexander Stringer" w:date="2021-06-18T09:26:00Z">
        <w:r w:rsidR="004D1A64">
          <w:rPr>
            <w:lang w:val="en-US" w:eastAsia="zh-CN"/>
          </w:rPr>
          <w:t xml:space="preserve"> </w:t>
        </w:r>
      </w:ins>
      <w:del w:id="43" w:author="Alexander Stringer" w:date="2021-06-18T09:26:00Z">
        <w:r w:rsidDel="004D1A64">
          <w:rPr>
            <w:lang w:val="en-US" w:eastAsia="zh-CN"/>
          </w:rPr>
          <w:delText xml:space="preserve">s significantly </w:delText>
        </w:r>
      </w:del>
      <w:r>
        <w:rPr>
          <w:lang w:val="en-US" w:eastAsia="zh-CN"/>
        </w:rPr>
        <w:t>better than the existing approximate inference method based on full likelihood</w:t>
      </w:r>
      <w:ins w:id="44" w:author="Alexander Stringer" w:date="2021-06-18T09:26:00Z">
        <w:r w:rsidR="004D1A64">
          <w:rPr>
            <w:lang w:val="en-US" w:eastAsia="zh-CN"/>
          </w:rPr>
          <w:t>.</w:t>
        </w:r>
      </w:ins>
      <w:del w:id="45" w:author="Alexander Stringer" w:date="2021-06-18T09:26:00Z">
        <w:r w:rsidDel="004D1A64">
          <w:rPr>
            <w:lang w:val="en-US" w:eastAsia="zh-CN"/>
          </w:rPr>
          <w:delText>,</w:delText>
        </w:r>
      </w:del>
      <w:r>
        <w:rPr>
          <w:lang w:val="en-US" w:eastAsia="zh-CN"/>
        </w:rPr>
        <w:t xml:space="preserve"> </w:t>
      </w:r>
      <w:ins w:id="46" w:author="Alexander Stringer" w:date="2021-06-18T09:26:00Z">
        <w:r w:rsidR="004D1A64">
          <w:rPr>
            <w:lang w:val="en-US" w:eastAsia="zh-CN"/>
          </w:rPr>
          <w:t xml:space="preserve">This is shown to occur </w:t>
        </w:r>
      </w:ins>
      <w:del w:id="47" w:author="Alexander Stringer" w:date="2021-06-18T09:26:00Z">
        <w:r w:rsidDel="004D1A64">
          <w:rPr>
            <w:lang w:val="en-US" w:eastAsia="zh-CN"/>
          </w:rPr>
          <w:delText xml:space="preserve">namely </w:delText>
        </w:r>
      </w:del>
      <w:r>
        <w:rPr>
          <w:lang w:val="en-US" w:eastAsia="zh-CN"/>
        </w:rPr>
        <w:t xml:space="preserve">when the frailties are sparse, and when the true baseline hazard function is </w:t>
      </w:r>
      <w:commentRangeStart w:id="48"/>
      <w:r>
        <w:rPr>
          <w:lang w:val="en-US" w:eastAsia="zh-CN"/>
        </w:rPr>
        <w:t>complicated</w:t>
      </w:r>
      <w:commentRangeEnd w:id="48"/>
      <w:r w:rsidR="004D1A64">
        <w:rPr>
          <w:rStyle w:val="CommentReference"/>
          <w:rFonts w:asciiTheme="minorHAnsi" w:eastAsiaTheme="minorHAnsi" w:hAnsiTheme="minorHAnsi" w:cstheme="minorBidi"/>
          <w:lang w:val="en-CA"/>
        </w:rPr>
        <w:commentReference w:id="48"/>
      </w:r>
      <w:r w:rsidR="00931983">
        <w:rPr>
          <w:lang w:val="en-US" w:eastAsia="zh-CN"/>
        </w:rPr>
        <w:t xml:space="preserve">. According to the suggestion from the referee, we have explored the coverage rates of approximate posterior credible intervals on a set of independent replicates for each method in each simulation example, and we have computed and compared the empirical MSE of each method. Also, as the referee has mentioned, we have now provided the simulation results under various settings (e.g. </w:t>
      </w:r>
      <w:r w:rsidR="00FD63CF">
        <w:rPr>
          <w:lang w:val="en-US" w:eastAsia="zh-CN"/>
        </w:rPr>
        <w:t>settings where the smoothness of baseline hazard is at different levels, settings where the sparsity of frailties is at different levels).</w:t>
      </w:r>
    </w:p>
    <w:p w14:paraId="0A53DD93" w14:textId="4A44BDE0" w:rsidR="00FD63CF" w:rsidRDefault="00FD63CF" w:rsidP="009F6497">
      <w:pPr>
        <w:rPr>
          <w:lang w:val="en-US" w:eastAsia="zh-CN"/>
        </w:rPr>
      </w:pPr>
      <w:commentRangeStart w:id="49"/>
      <w:r>
        <w:rPr>
          <w:lang w:val="en-US" w:eastAsia="zh-CN"/>
        </w:rPr>
        <w:t xml:space="preserve">Furthermore, we have expanded two data analysis examples to include the inferential result from MCMC method on partial likelihood. The revised examples both compared the posterior estimates of the proposed approximate method with </w:t>
      </w:r>
      <w:proofErr w:type="gramStart"/>
      <w:r>
        <w:rPr>
          <w:lang w:val="en-US" w:eastAsia="zh-CN"/>
        </w:rPr>
        <w:t>MCMC, and</w:t>
      </w:r>
      <w:proofErr w:type="gramEnd"/>
      <w:r>
        <w:rPr>
          <w:lang w:val="en-US" w:eastAsia="zh-CN"/>
        </w:rPr>
        <w:t xml:space="preserve"> demonstrated the computational efficiency of the proposed approach over MCMC.</w:t>
      </w:r>
      <w:commentRangeEnd w:id="49"/>
      <w:r w:rsidR="004D1A64">
        <w:rPr>
          <w:rStyle w:val="CommentReference"/>
          <w:rFonts w:asciiTheme="minorHAnsi" w:eastAsiaTheme="minorHAnsi" w:hAnsiTheme="minorHAnsi" w:cstheme="minorBidi"/>
          <w:lang w:val="en-CA"/>
        </w:rPr>
        <w:commentReference w:id="49"/>
      </w:r>
    </w:p>
    <w:p w14:paraId="4A350D9F" w14:textId="5FDB2FEE" w:rsidR="00FD63CF" w:rsidRPr="00931983" w:rsidRDefault="00FD63CF" w:rsidP="009F6497">
      <w:pPr>
        <w:rPr>
          <w:lang w:val="en-US" w:eastAsia="zh-CN"/>
        </w:rPr>
      </w:pPr>
      <w:del w:id="50" w:author="Alexander Stringer" w:date="2021-06-18T09:27:00Z">
        <w:r w:rsidDel="004D1A64">
          <w:rPr>
            <w:lang w:val="en-US" w:eastAsia="zh-CN"/>
          </w:rPr>
          <w:delText xml:space="preserve">With these expansions in the simulation and example section, we believe the two questions mentioned by the referee are now satisfactorily answered in our revised manuscript. </w:delText>
        </w:r>
      </w:del>
    </w:p>
    <w:sectPr w:rsidR="00FD63CF" w:rsidRPr="00931983" w:rsidSect="007B63B5">
      <w:headerReference w:type="first" r:id="rId12"/>
      <w:footerReference w:type="first" r:id="rId13"/>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lexander Stringer" w:date="2021-06-18T09:13:00Z" w:initials="AS">
    <w:p w14:paraId="37F516CC" w14:textId="27B6F734" w:rsidR="0099153B" w:rsidRDefault="0099153B">
      <w:pPr>
        <w:pStyle w:val="CommentText"/>
      </w:pPr>
      <w:r>
        <w:rPr>
          <w:rStyle w:val="CommentReference"/>
        </w:rPr>
        <w:annotationRef/>
      </w:r>
      <w:r>
        <w:t>Don’t need to mention the noise term in the response, stick only to points actually raised by the AE/reviewer.</w:t>
      </w:r>
    </w:p>
  </w:comment>
  <w:comment w:id="48" w:author="Alexander Stringer" w:date="2021-06-18T09:26:00Z" w:initials="AS">
    <w:p w14:paraId="4CCCB632" w14:textId="3B9F0DA4" w:rsidR="004D1A64" w:rsidRDefault="004D1A64">
      <w:pPr>
        <w:pStyle w:val="CommentText"/>
      </w:pPr>
      <w:r>
        <w:rPr>
          <w:rStyle w:val="CommentReference"/>
        </w:rPr>
        <w:annotationRef/>
      </w:r>
      <w:r>
        <w:t>More specific? Maybe “not smooth”?</w:t>
      </w:r>
    </w:p>
  </w:comment>
  <w:comment w:id="49" w:author="Alexander Stringer" w:date="2021-06-18T09:27:00Z" w:initials="AS">
    <w:p w14:paraId="76CAB81E" w14:textId="47802F8E" w:rsidR="004D1A64" w:rsidRDefault="004D1A64">
      <w:pPr>
        <w:pStyle w:val="CommentText"/>
      </w:pPr>
      <w:r>
        <w:rPr>
          <w:rStyle w:val="CommentReference"/>
        </w:rPr>
        <w:annotationRef/>
      </w:r>
      <w:r>
        <w:t xml:space="preserve">Is this relevant to this comment? </w:t>
      </w:r>
      <w:r>
        <w:t xml:space="preserve">The comment only asks about the </w:t>
      </w:r>
      <w:r>
        <w:t>simulations.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F516CC" w15:done="0"/>
  <w15:commentEx w15:paraId="4CCCB632" w15:done="0"/>
  <w15:commentEx w15:paraId="76CAB8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6E22F" w16cex:dateUtc="2021-06-18T13:13:00Z"/>
  <w16cex:commentExtensible w16cex:durableId="2476E55E" w16cex:dateUtc="2021-06-18T13:26:00Z"/>
  <w16cex:commentExtensible w16cex:durableId="2476E589" w16cex:dateUtc="2021-06-18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F516CC" w16cid:durableId="2476E22F"/>
  <w16cid:commentId w16cid:paraId="4CCCB632" w16cid:durableId="2476E55E"/>
  <w16cid:commentId w16cid:paraId="76CAB81E" w16cid:durableId="2476E5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B921B" w14:textId="77777777" w:rsidR="008853C1" w:rsidRDefault="008853C1" w:rsidP="007B63B5">
      <w:r>
        <w:separator/>
      </w:r>
    </w:p>
  </w:endnote>
  <w:endnote w:type="continuationSeparator" w:id="0">
    <w:p w14:paraId="5DE22591" w14:textId="77777777" w:rsidR="008853C1" w:rsidRDefault="008853C1"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3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D5E1F" w14:textId="77777777" w:rsidR="008853C1" w:rsidRDefault="008853C1" w:rsidP="007B63B5">
      <w:r>
        <w:separator/>
      </w:r>
    </w:p>
  </w:footnote>
  <w:footnote w:type="continuationSeparator" w:id="0">
    <w:p w14:paraId="1345B5A0" w14:textId="77777777" w:rsidR="008853C1" w:rsidRDefault="008853C1"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Stringer">
    <w15:presenceInfo w15:providerId="AD" w15:userId="S::alex.stringer@mail.utoronto.ca::b8218c9e-127e-4ea9-abbf-25cabcacf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33096"/>
    <w:rsid w:val="00033F8D"/>
    <w:rsid w:val="0003490E"/>
    <w:rsid w:val="000378FC"/>
    <w:rsid w:val="000406D6"/>
    <w:rsid w:val="00044462"/>
    <w:rsid w:val="00061C1C"/>
    <w:rsid w:val="00066A93"/>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278B6"/>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2A17"/>
    <w:rsid w:val="001C41B1"/>
    <w:rsid w:val="001D15F5"/>
    <w:rsid w:val="001D5A0A"/>
    <w:rsid w:val="001E5EC6"/>
    <w:rsid w:val="001E7566"/>
    <w:rsid w:val="001E7E18"/>
    <w:rsid w:val="001F2500"/>
    <w:rsid w:val="001F27BF"/>
    <w:rsid w:val="001F58DF"/>
    <w:rsid w:val="0020045E"/>
    <w:rsid w:val="00201886"/>
    <w:rsid w:val="0020385F"/>
    <w:rsid w:val="002056FE"/>
    <w:rsid w:val="00206A16"/>
    <w:rsid w:val="00210588"/>
    <w:rsid w:val="002109D5"/>
    <w:rsid w:val="002124FE"/>
    <w:rsid w:val="0021373A"/>
    <w:rsid w:val="00214928"/>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E0C22"/>
    <w:rsid w:val="002E62FE"/>
    <w:rsid w:val="0030136E"/>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7792"/>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A64"/>
    <w:rsid w:val="004D1BBA"/>
    <w:rsid w:val="004E66A4"/>
    <w:rsid w:val="004F1EE0"/>
    <w:rsid w:val="00500026"/>
    <w:rsid w:val="005046D3"/>
    <w:rsid w:val="00506C53"/>
    <w:rsid w:val="00510AC2"/>
    <w:rsid w:val="00511508"/>
    <w:rsid w:val="00514649"/>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0D4"/>
    <w:rsid w:val="00597D29"/>
    <w:rsid w:val="005A1BBE"/>
    <w:rsid w:val="005B7D6E"/>
    <w:rsid w:val="005C1F81"/>
    <w:rsid w:val="005C408B"/>
    <w:rsid w:val="005D79A3"/>
    <w:rsid w:val="005E0779"/>
    <w:rsid w:val="005E3E8B"/>
    <w:rsid w:val="005E6308"/>
    <w:rsid w:val="005E6504"/>
    <w:rsid w:val="005F10C8"/>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20C02"/>
    <w:rsid w:val="00723257"/>
    <w:rsid w:val="00726302"/>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853C1"/>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9153B"/>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22385"/>
    <w:rsid w:val="00A24582"/>
    <w:rsid w:val="00A247F8"/>
    <w:rsid w:val="00A27F27"/>
    <w:rsid w:val="00A31DAE"/>
    <w:rsid w:val="00A40AAE"/>
    <w:rsid w:val="00A4328F"/>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20DF"/>
    <w:rsid w:val="00BA2111"/>
    <w:rsid w:val="00BA3A7F"/>
    <w:rsid w:val="00BA5DA3"/>
    <w:rsid w:val="00BB3016"/>
    <w:rsid w:val="00BB55CF"/>
    <w:rsid w:val="00BC13AE"/>
    <w:rsid w:val="00BC3DDE"/>
    <w:rsid w:val="00BD6105"/>
    <w:rsid w:val="00BD771F"/>
    <w:rsid w:val="00BE2FA0"/>
    <w:rsid w:val="00BE5852"/>
    <w:rsid w:val="00BF3861"/>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3DA2"/>
    <w:rsid w:val="00D95746"/>
    <w:rsid w:val="00D9579A"/>
    <w:rsid w:val="00D95CAB"/>
    <w:rsid w:val="00D9663A"/>
    <w:rsid w:val="00DA0B6D"/>
    <w:rsid w:val="00DA26A3"/>
    <w:rsid w:val="00DA6C07"/>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0387"/>
    <w:rsid w:val="00E95995"/>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02"/>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99153B"/>
    <w:rPr>
      <w:rFonts w:ascii="Times New Roman" w:eastAsia="Times New Roman" w:hAnsi="Times New Roman" w:cs="Times New Roman"/>
      <w:b/>
      <w:bCs/>
      <w:lang w:val="en-GB"/>
    </w:rPr>
  </w:style>
  <w:style w:type="character" w:customStyle="1" w:styleId="CommentSubjectChar">
    <w:name w:val="Comment Subject Char"/>
    <w:basedOn w:val="CommentTextChar"/>
    <w:link w:val="CommentSubject"/>
    <w:uiPriority w:val="99"/>
    <w:semiHidden/>
    <w:rsid w:val="0099153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Alexander Stringer</cp:lastModifiedBy>
  <cp:revision>8</cp:revision>
  <cp:lastPrinted>2014-07-25T15:05:00Z</cp:lastPrinted>
  <dcterms:created xsi:type="dcterms:W3CDTF">2020-07-13T15:09:00Z</dcterms:created>
  <dcterms:modified xsi:type="dcterms:W3CDTF">2021-06-18T13:27:00Z</dcterms:modified>
</cp:coreProperties>
</file>